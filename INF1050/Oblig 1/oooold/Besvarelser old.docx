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C50" w:rsidRDefault="00DF6C50" w:rsidP="00DF6C50">
      <w:pPr>
        <w:pStyle w:val="Default"/>
      </w:pPr>
    </w:p>
    <w:p w:rsidR="00DF6C50" w:rsidRDefault="00DF6C50" w:rsidP="00A70CCE">
      <w:pPr>
        <w:pStyle w:val="Heading1"/>
      </w:pPr>
      <w:r>
        <w:t xml:space="preserve">Oppgave 1: Bakgrunn for systemet </w:t>
      </w:r>
    </w:p>
    <w:p w:rsidR="00DF6C50" w:rsidRDefault="00DF6C50" w:rsidP="00A70CCE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Systemet for utleie av </w:t>
      </w:r>
      <w:proofErr w:type="spellStart"/>
      <w:r>
        <w:rPr>
          <w:rFonts w:ascii="Arial" w:hAnsi="Arial" w:cs="Arial"/>
          <w:sz w:val="22"/>
          <w:szCs w:val="22"/>
        </w:rPr>
        <w:t>markasykler</w:t>
      </w:r>
      <w:proofErr w:type="spellEnd"/>
      <w:r>
        <w:rPr>
          <w:rFonts w:ascii="Arial" w:hAnsi="Arial" w:cs="Arial"/>
          <w:sz w:val="22"/>
          <w:szCs w:val="22"/>
        </w:rPr>
        <w:t xml:space="preserve"> ønsker å benytte seg av en eksisterende betalingsløsning, og valget har falt på det samme betalingssystemet som brukes for Ruter. Dette betyr at man kan betale via Ruter-</w:t>
      </w:r>
      <w:proofErr w:type="spellStart"/>
      <w:r>
        <w:rPr>
          <w:rFonts w:ascii="Arial" w:hAnsi="Arial" w:cs="Arial"/>
          <w:sz w:val="22"/>
          <w:szCs w:val="22"/>
        </w:rPr>
        <w:t>appen</w:t>
      </w:r>
      <w:proofErr w:type="spellEnd"/>
      <w:r>
        <w:rPr>
          <w:rFonts w:ascii="Arial" w:hAnsi="Arial" w:cs="Arial"/>
          <w:sz w:val="22"/>
          <w:szCs w:val="22"/>
        </w:rPr>
        <w:t xml:space="preserve"> eller benytte seg av betalingsautomatene. Ved henting/levering av sykler bruker man enten Ruter-</w:t>
      </w:r>
      <w:proofErr w:type="spellStart"/>
      <w:r>
        <w:rPr>
          <w:rFonts w:ascii="Arial" w:hAnsi="Arial" w:cs="Arial"/>
          <w:sz w:val="22"/>
          <w:szCs w:val="22"/>
        </w:rPr>
        <w:t>appen</w:t>
      </w:r>
      <w:proofErr w:type="spellEnd"/>
      <w:r>
        <w:rPr>
          <w:rFonts w:ascii="Arial" w:hAnsi="Arial" w:cs="Arial"/>
          <w:sz w:val="22"/>
          <w:szCs w:val="22"/>
        </w:rPr>
        <w:t xml:space="preserve"> og oppgir en kode, eller </w:t>
      </w:r>
      <w:proofErr w:type="spellStart"/>
      <w:r>
        <w:rPr>
          <w:rFonts w:ascii="Arial" w:hAnsi="Arial" w:cs="Arial"/>
          <w:sz w:val="22"/>
          <w:szCs w:val="22"/>
        </w:rPr>
        <w:t>scanner</w:t>
      </w:r>
      <w:proofErr w:type="spellEnd"/>
      <w:r>
        <w:rPr>
          <w:rFonts w:ascii="Arial" w:hAnsi="Arial" w:cs="Arial"/>
          <w:sz w:val="22"/>
          <w:szCs w:val="22"/>
        </w:rPr>
        <w:t xml:space="preserve"> Ruter-kortet. </w:t>
      </w:r>
    </w:p>
    <w:p w:rsidR="00A70CCE" w:rsidRDefault="00DF6C50" w:rsidP="00A70CCE">
      <w:pPr>
        <w:pStyle w:val="Heading3"/>
        <w:numPr>
          <w:ilvl w:val="0"/>
          <w:numId w:val="10"/>
        </w:numPr>
      </w:pPr>
      <w:r>
        <w:t xml:space="preserve">Nevn fordeler og ulemper ved å benytte Ruters betalingsløsning istedenfor å utvikle en betalingsløsning selv. </w:t>
      </w:r>
    </w:p>
    <w:p w:rsidR="00983365" w:rsidRDefault="001D2F0A" w:rsidP="00A70CCE">
      <w:pPr>
        <w:pStyle w:val="Heading4"/>
        <w:ind w:firstLine="720"/>
      </w:pPr>
      <w:r>
        <w:t>Fordeler:</w:t>
      </w:r>
    </w:p>
    <w:p w:rsidR="001D2F0A" w:rsidRDefault="00E147AF" w:rsidP="00A70CCE">
      <w:pPr>
        <w:ind w:left="1440"/>
      </w:pPr>
      <w:r>
        <w:t>Man s</w:t>
      </w:r>
      <w:r w:rsidR="001D2F0A">
        <w:t xml:space="preserve">lipper å bruke resurser på å </w:t>
      </w:r>
      <w:r>
        <w:t xml:space="preserve">designe, </w:t>
      </w:r>
      <w:r w:rsidR="001D2F0A">
        <w:t>utvikle</w:t>
      </w:r>
      <w:r>
        <w:t xml:space="preserve"> og</w:t>
      </w:r>
      <w:r w:rsidR="001D2F0A">
        <w:t xml:space="preserve"> en egen butikk.</w:t>
      </w:r>
    </w:p>
    <w:p w:rsidR="001D2F0A" w:rsidRDefault="00E147AF" w:rsidP="00A70CCE">
      <w:pPr>
        <w:ind w:left="1440"/>
      </w:pPr>
      <w:r>
        <w:t>Ruter-systemet er godt utprøvd</w:t>
      </w:r>
      <w:r w:rsidR="001D2F0A">
        <w:t xml:space="preserve"> og testet.</w:t>
      </w:r>
    </w:p>
    <w:p w:rsidR="001D2F0A" w:rsidRDefault="00E147AF" w:rsidP="00A70CCE">
      <w:pPr>
        <w:ind w:left="1440"/>
      </w:pPr>
      <w:r>
        <w:t>Ruter-systemet har g</w:t>
      </w:r>
      <w:r w:rsidR="001D2F0A">
        <w:t xml:space="preserve">od eksisterende infrastruktur. </w:t>
      </w:r>
    </w:p>
    <w:p w:rsidR="001D2F0A" w:rsidRDefault="001D2F0A" w:rsidP="00A70CCE">
      <w:pPr>
        <w:ind w:left="1440"/>
      </w:pPr>
      <w:r>
        <w:t>Ruter har en stor kundebase</w:t>
      </w:r>
      <w:r w:rsidR="00E147AF">
        <w:t>,</w:t>
      </w:r>
      <w:r>
        <w:t xml:space="preserve"> med kunder som er vant til </w:t>
      </w:r>
      <w:r w:rsidR="00E147AF">
        <w:t xml:space="preserve">de eksisterende </w:t>
      </w:r>
      <w:r>
        <w:t xml:space="preserve">betalingsformene </w:t>
      </w:r>
      <w:r w:rsidR="00E147AF">
        <w:t>(</w:t>
      </w:r>
      <w:proofErr w:type="spellStart"/>
      <w:r w:rsidR="00E147AF">
        <w:t>a</w:t>
      </w:r>
      <w:r>
        <w:t>pp</w:t>
      </w:r>
      <w:r w:rsidR="00E147AF">
        <w:t>en</w:t>
      </w:r>
      <w:proofErr w:type="spellEnd"/>
      <w:r w:rsidR="00E147AF">
        <w:t xml:space="preserve"> og automatene)</w:t>
      </w:r>
      <w:r>
        <w:t xml:space="preserve">, </w:t>
      </w:r>
      <w:r w:rsidR="00E147AF">
        <w:t>og som er trygge på bruken av R</w:t>
      </w:r>
      <w:r>
        <w:t>uter</w:t>
      </w:r>
      <w:r w:rsidR="00E147AF">
        <w:t>-</w:t>
      </w:r>
      <w:r>
        <w:t>kortet.</w:t>
      </w:r>
    </w:p>
    <w:p w:rsidR="006E4ADC" w:rsidRDefault="006E4ADC" w:rsidP="00A70CCE">
      <w:pPr>
        <w:pStyle w:val="Heading4"/>
        <w:ind w:firstLine="720"/>
      </w:pPr>
      <w:r>
        <w:t>Ulemper:</w:t>
      </w:r>
    </w:p>
    <w:p w:rsidR="00611B5A" w:rsidRDefault="00611B5A" w:rsidP="00A70CCE">
      <w:pPr>
        <w:ind w:left="1440"/>
      </w:pPr>
      <w:r>
        <w:t>Ruter</w:t>
      </w:r>
      <w:r w:rsidR="00E147AF">
        <w:t>-</w:t>
      </w:r>
      <w:r>
        <w:t xml:space="preserve">systemet er ikke laget for dette i utgangspunktet. Det er derfor designvalg / krav til </w:t>
      </w:r>
      <w:proofErr w:type="spellStart"/>
      <w:r>
        <w:t>markasykler</w:t>
      </w:r>
      <w:proofErr w:type="spellEnd"/>
      <w:r w:rsidR="00E147AF">
        <w:t>-</w:t>
      </w:r>
      <w:r>
        <w:t>systemet (</w:t>
      </w:r>
      <w:proofErr w:type="spellStart"/>
      <w:r>
        <w:t>f.eks</w:t>
      </w:r>
      <w:proofErr w:type="spellEnd"/>
      <w:r>
        <w:t xml:space="preserve"> krav om registrering av personalia) som blir vanskelig å implementere i Ruter</w:t>
      </w:r>
      <w:r w:rsidR="00E147AF">
        <w:t>-</w:t>
      </w:r>
      <w:r>
        <w:t>systemet (hvor man f.eks. kan kjøpe enkeltbillett anonymt).</w:t>
      </w:r>
    </w:p>
    <w:p w:rsidR="006E4ADC" w:rsidRDefault="006E4ADC" w:rsidP="00A70CCE">
      <w:pPr>
        <w:ind w:left="1440"/>
      </w:pPr>
      <w:r>
        <w:t xml:space="preserve">Det er kun dette systemet som finnes, det kan derfor være vanskelig å komme med nye varer og kampanjer. </w:t>
      </w:r>
    </w:p>
    <w:p w:rsidR="00DF6C50" w:rsidRDefault="006E4ADC" w:rsidP="00A70CCE">
      <w:pPr>
        <w:ind w:left="1440"/>
      </w:pPr>
      <w:r>
        <w:t xml:space="preserve">Et godt alternativ er å bruke samme </w:t>
      </w:r>
      <w:proofErr w:type="spellStart"/>
      <w:r>
        <w:t>backend</w:t>
      </w:r>
      <w:proofErr w:type="spellEnd"/>
      <w:r>
        <w:t xml:space="preserve"> og or</w:t>
      </w:r>
      <w:r w:rsidR="001D3206">
        <w:t>dinære betalingsmuligheter som R</w:t>
      </w:r>
      <w:r>
        <w:t xml:space="preserve">uter har, men ha et eget spesialisert kort og </w:t>
      </w:r>
      <w:proofErr w:type="spellStart"/>
      <w:r>
        <w:t>app</w:t>
      </w:r>
      <w:proofErr w:type="spellEnd"/>
      <w:r>
        <w:t xml:space="preserve"> til </w:t>
      </w:r>
      <w:proofErr w:type="spellStart"/>
      <w:r>
        <w:t>markasyklene</w:t>
      </w:r>
      <w:proofErr w:type="spellEnd"/>
      <w:r w:rsidR="001D3206">
        <w:t>.</w:t>
      </w:r>
    </w:p>
    <w:p w:rsidR="002C3E4C" w:rsidRDefault="00E147AF" w:rsidP="00A70CCE">
      <w:pPr>
        <w:ind w:left="1440"/>
      </w:pPr>
      <w:r>
        <w:t>Eksisterende R</w:t>
      </w:r>
      <w:r w:rsidR="002C3E4C">
        <w:t xml:space="preserve">uter-kunder kan bli forvirret av de nye produktene man kan kjøpe, som strengt tatt ikke </w:t>
      </w:r>
      <w:r w:rsidR="00611B5A">
        <w:t>har noe med kollektivtransport å gjøre.</w:t>
      </w:r>
    </w:p>
    <w:p w:rsidR="00DF6C50" w:rsidRPr="00DF6C50" w:rsidRDefault="002C3E4C" w:rsidP="00611B5A">
      <w:pPr>
        <w:ind w:left="1440"/>
        <w:rPr>
          <w:rFonts w:ascii="Arial" w:hAnsi="Arial" w:cs="Arial"/>
          <w:color w:val="000000"/>
        </w:rPr>
      </w:pPr>
      <w:r>
        <w:t>Systemet er ikke testet for tilleggsprodukter</w:t>
      </w:r>
      <w:r w:rsidR="00611B5A">
        <w:t>.</w:t>
      </w:r>
    </w:p>
    <w:p w:rsidR="00DF6C50" w:rsidRDefault="00DF6C50" w:rsidP="00DF6C50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br w:type="page"/>
      </w:r>
      <w:r w:rsidRPr="00DF6C50">
        <w:rPr>
          <w:rFonts w:ascii="Arial" w:hAnsi="Arial" w:cs="Arial"/>
          <w:color w:val="000000"/>
          <w:sz w:val="22"/>
          <w:szCs w:val="22"/>
        </w:rPr>
        <w:lastRenderedPageBreak/>
        <w:t xml:space="preserve">Det finnes allerede et system for </w:t>
      </w:r>
      <w:proofErr w:type="spellStart"/>
      <w:r w:rsidRPr="00DF6C50">
        <w:rPr>
          <w:rFonts w:ascii="Arial" w:hAnsi="Arial" w:cs="Arial"/>
          <w:color w:val="000000"/>
          <w:sz w:val="22"/>
          <w:szCs w:val="22"/>
        </w:rPr>
        <w:t>bysykler</w:t>
      </w:r>
      <w:proofErr w:type="spellEnd"/>
      <w:r w:rsidRPr="00DF6C50">
        <w:rPr>
          <w:rFonts w:ascii="Arial" w:hAnsi="Arial" w:cs="Arial"/>
          <w:color w:val="000000"/>
          <w:sz w:val="22"/>
          <w:szCs w:val="22"/>
        </w:rPr>
        <w:t xml:space="preserve">. Selv om sykling i byen og marka har en del fellesnevnere, skiller de seg også fra hverandre. Derfor velger utviklerne å utvikle et nytt system for </w:t>
      </w:r>
      <w:proofErr w:type="spellStart"/>
      <w:r w:rsidRPr="00DF6C50">
        <w:rPr>
          <w:rFonts w:ascii="Arial" w:hAnsi="Arial" w:cs="Arial"/>
          <w:color w:val="000000"/>
          <w:sz w:val="22"/>
          <w:szCs w:val="22"/>
        </w:rPr>
        <w:t>markasykler</w:t>
      </w:r>
      <w:proofErr w:type="spellEnd"/>
      <w:r w:rsidRPr="00DF6C50">
        <w:rPr>
          <w:rFonts w:ascii="Arial" w:hAnsi="Arial" w:cs="Arial"/>
          <w:color w:val="000000"/>
          <w:sz w:val="22"/>
          <w:szCs w:val="22"/>
        </w:rPr>
        <w:t xml:space="preserve">. </w:t>
      </w:r>
    </w:p>
    <w:p w:rsidR="00DF6C50" w:rsidRPr="00DF6C50" w:rsidRDefault="00DF6C50" w:rsidP="00DF6C50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2"/>
          <w:szCs w:val="22"/>
        </w:rPr>
      </w:pPr>
    </w:p>
    <w:p w:rsidR="00DF6C50" w:rsidRDefault="00DF6C50" w:rsidP="002C3E4C">
      <w:pPr>
        <w:pStyle w:val="Heading3"/>
        <w:numPr>
          <w:ilvl w:val="0"/>
          <w:numId w:val="10"/>
        </w:numPr>
      </w:pPr>
      <w:r w:rsidRPr="00DF6C50">
        <w:t xml:space="preserve">Hvilke aspekter ved </w:t>
      </w:r>
      <w:proofErr w:type="spellStart"/>
      <w:r w:rsidRPr="00DF6C50">
        <w:t>markasykler</w:t>
      </w:r>
      <w:proofErr w:type="spellEnd"/>
      <w:r w:rsidRPr="00DF6C50">
        <w:t xml:space="preserve"> skiller seg fra </w:t>
      </w:r>
      <w:proofErr w:type="spellStart"/>
      <w:r w:rsidRPr="00DF6C50">
        <w:t>bysykler</w:t>
      </w:r>
      <w:proofErr w:type="spellEnd"/>
      <w:r w:rsidRPr="00DF6C50">
        <w:t xml:space="preserve">? Nevn fordeler og ulemper ved å utvikle et nytt system i forhold til å benytte seg av </w:t>
      </w:r>
      <w:proofErr w:type="spellStart"/>
      <w:r w:rsidRPr="00DF6C50">
        <w:t>bysykler</w:t>
      </w:r>
      <w:proofErr w:type="spellEnd"/>
      <w:r w:rsidRPr="00DF6C50">
        <w:t xml:space="preserve">-systemet. </w:t>
      </w:r>
    </w:p>
    <w:p w:rsidR="002C3E4C" w:rsidRDefault="002C3E4C" w:rsidP="002C3E4C"/>
    <w:p w:rsidR="002C3E4C" w:rsidRDefault="002C3E4C" w:rsidP="002C3E4C">
      <w:pPr>
        <w:pStyle w:val="Heading4"/>
        <w:ind w:firstLine="720"/>
      </w:pPr>
      <w:r>
        <w:t xml:space="preserve">Aspekter som skiller seg fra </w:t>
      </w:r>
      <w:proofErr w:type="spellStart"/>
      <w:r>
        <w:t>bysykler</w:t>
      </w:r>
      <w:proofErr w:type="spellEnd"/>
      <w:ins w:id="0" w:author="Nina Høegh-Larsen" w:date="2015-02-13T12:52:00Z">
        <w:r w:rsidR="00D0048A">
          <w:br/>
        </w:r>
      </w:ins>
    </w:p>
    <w:p w:rsidR="00D0048A" w:rsidRDefault="00D0048A" w:rsidP="002C3E4C">
      <w:pPr>
        <w:ind w:left="720"/>
        <w:rPr>
          <w:ins w:id="1" w:author="Nina Høegh-Larsen" w:date="2015-02-13T12:57:00Z"/>
        </w:rPr>
      </w:pPr>
      <w:bookmarkStart w:id="2" w:name="_GoBack"/>
      <w:bookmarkEnd w:id="2"/>
    </w:p>
    <w:p w:rsidR="002C3E4C" w:rsidRDefault="002C3E4C" w:rsidP="002C3E4C">
      <w:pPr>
        <w:ind w:left="720"/>
        <w:rPr>
          <w:ins w:id="3" w:author="Nina Høegh-Larsen" w:date="2015-02-13T12:54:00Z"/>
        </w:rPr>
      </w:pPr>
      <w:proofErr w:type="spellStart"/>
      <w:r>
        <w:t>Markasykler</w:t>
      </w:r>
      <w:proofErr w:type="spellEnd"/>
      <w:r>
        <w:t xml:space="preserve"> skiller seg fra </w:t>
      </w:r>
      <w:proofErr w:type="spellStart"/>
      <w:r>
        <w:t>bysykler</w:t>
      </w:r>
      <w:proofErr w:type="spellEnd"/>
      <w:r>
        <w:t xml:space="preserve"> ved at det for det første er flere forskjellige </w:t>
      </w:r>
      <w:r w:rsidR="00611B5A">
        <w:t xml:space="preserve">typer sykler å velge mellom for </w:t>
      </w:r>
      <w:proofErr w:type="spellStart"/>
      <w:r w:rsidR="00611B5A">
        <w:t>markasykler</w:t>
      </w:r>
      <w:proofErr w:type="spellEnd"/>
      <w:r w:rsidR="00611B5A">
        <w:t xml:space="preserve">. For </w:t>
      </w:r>
      <w:proofErr w:type="spellStart"/>
      <w:r w:rsidR="00611B5A">
        <w:t>bysykler</w:t>
      </w:r>
      <w:proofErr w:type="spellEnd"/>
      <w:r w:rsidR="00611B5A">
        <w:t xml:space="preserve"> finnes det bare en type sykkel å velge </w:t>
      </w:r>
      <w:del w:id="4" w:author="Nina Høegh-Larsen" w:date="2015-02-13T12:51:00Z">
        <w:r w:rsidR="00611B5A" w:rsidDel="00D0048A">
          <w:delText>mellom</w:delText>
        </w:r>
      </w:del>
      <w:r w:rsidR="00611B5A">
        <w:t>.</w:t>
      </w:r>
      <w:ins w:id="5" w:author="Nina Høegh-Larsen" w:date="2015-02-13T12:52:00Z">
        <w:r w:rsidR="00D0048A">
          <w:t xml:space="preserve"> </w:t>
        </w:r>
      </w:ins>
      <w:proofErr w:type="spellStart"/>
      <w:ins w:id="6" w:author="Nina Høegh-Larsen" w:date="2015-02-13T12:53:00Z">
        <w:r w:rsidR="00D0048A">
          <w:t>Bysykler</w:t>
        </w:r>
        <w:proofErr w:type="spellEnd"/>
        <w:r w:rsidR="00D0048A">
          <w:t xml:space="preserve"> blir nå kjørt kontinuerlig hver dag for at det alltid skal være ledige sykler på hvert stativ. </w:t>
        </w:r>
        <w:proofErr w:type="spellStart"/>
        <w:r w:rsidR="00D0048A">
          <w:t>Markasykler</w:t>
        </w:r>
        <w:proofErr w:type="spellEnd"/>
        <w:r w:rsidR="00D0048A">
          <w:t xml:space="preserve"> er tenkt å kjøres kun en gang om dagen.</w:t>
        </w:r>
      </w:ins>
    </w:p>
    <w:p w:rsidR="00D0048A" w:rsidRDefault="00D0048A" w:rsidP="002C3E4C">
      <w:pPr>
        <w:ind w:left="720"/>
        <w:rPr>
          <w:ins w:id="7" w:author="Nina Høegh-Larsen" w:date="2015-02-13T12:55:00Z"/>
        </w:rPr>
      </w:pPr>
      <w:proofErr w:type="spellStart"/>
      <w:ins w:id="8" w:author="Nina Høegh-Larsen" w:date="2015-02-13T12:54:00Z">
        <w:r>
          <w:t>Bysykler</w:t>
        </w:r>
        <w:proofErr w:type="spellEnd"/>
        <w:r>
          <w:t xml:space="preserve"> har et eget kort</w:t>
        </w:r>
      </w:ins>
      <w:ins w:id="9" w:author="Nina Høegh-Larsen" w:date="2015-02-13T12:55:00Z">
        <w:r>
          <w:t xml:space="preserve">/betalingssystem kun for </w:t>
        </w:r>
        <w:proofErr w:type="spellStart"/>
        <w:r>
          <w:t>bysykler</w:t>
        </w:r>
      </w:ins>
      <w:proofErr w:type="spellEnd"/>
      <w:ins w:id="10" w:author="Nina Høegh-Larsen" w:date="2015-02-13T12:54:00Z">
        <w:r>
          <w:t xml:space="preserve">, mens </w:t>
        </w:r>
        <w:proofErr w:type="spellStart"/>
        <w:r>
          <w:t>markasykler</w:t>
        </w:r>
        <w:proofErr w:type="spellEnd"/>
        <w:r>
          <w:t xml:space="preserve"> har tenkt å basere seg på et </w:t>
        </w:r>
      </w:ins>
      <w:ins w:id="11" w:author="Nina Høegh-Larsen" w:date="2015-02-13T12:55:00Z">
        <w:r>
          <w:t>Ruter-systemet.</w:t>
        </w:r>
      </w:ins>
    </w:p>
    <w:p w:rsidR="00D0048A" w:rsidRPr="002C3E4C" w:rsidRDefault="00D0048A" w:rsidP="002C3E4C">
      <w:pPr>
        <w:ind w:left="720"/>
      </w:pPr>
      <w:proofErr w:type="spellStart"/>
      <w:ins w:id="12" w:author="Nina Høegh-Larsen" w:date="2015-02-13T12:55:00Z">
        <w:r>
          <w:t>Bysykler</w:t>
        </w:r>
        <w:proofErr w:type="spellEnd"/>
        <w:r>
          <w:t xml:space="preserve"> har en makstid på 3 timer for sykkel-leie.</w:t>
        </w:r>
      </w:ins>
      <w:ins w:id="13" w:author="Nina Høegh-Larsen" w:date="2015-02-13T12:56:00Z">
        <w:r>
          <w:t xml:space="preserve"> Dette er ikke spesifisert om </w:t>
        </w:r>
        <w:proofErr w:type="spellStart"/>
        <w:r>
          <w:t>markasykler</w:t>
        </w:r>
        <w:proofErr w:type="spellEnd"/>
        <w:r>
          <w:t xml:space="preserve">.  Det er også innført et straffesystem på </w:t>
        </w:r>
        <w:proofErr w:type="spellStart"/>
        <w:r>
          <w:t>bysykler</w:t>
        </w:r>
        <w:proofErr w:type="spellEnd"/>
        <w:r>
          <w:t xml:space="preserve"> som blir levert for sent, som ikke finnes i </w:t>
        </w:r>
        <w:proofErr w:type="spellStart"/>
        <w:r>
          <w:t>markasykler</w:t>
        </w:r>
        <w:proofErr w:type="spellEnd"/>
        <w:r>
          <w:t>.</w:t>
        </w:r>
      </w:ins>
    </w:p>
    <w:p w:rsidR="002C3E4C" w:rsidRDefault="002C3E4C" w:rsidP="002C3E4C"/>
    <w:p w:rsidR="002C3E4C" w:rsidRDefault="002C3E4C" w:rsidP="002C3E4C">
      <w:pPr>
        <w:pStyle w:val="Heading4"/>
        <w:ind w:left="720"/>
      </w:pPr>
      <w:r>
        <w:t>Fordeler</w:t>
      </w:r>
    </w:p>
    <w:p w:rsidR="002C3E4C" w:rsidRDefault="002C3E4C" w:rsidP="002C3E4C"/>
    <w:p w:rsidR="002C3E4C" w:rsidRPr="002C3E4C" w:rsidRDefault="002C3E4C" w:rsidP="002C3E4C">
      <w:pPr>
        <w:pStyle w:val="Heading4"/>
        <w:ind w:firstLine="720"/>
      </w:pPr>
      <w:r>
        <w:t>Ulemper</w:t>
      </w:r>
    </w:p>
    <w:p w:rsidR="00DF6C50" w:rsidRDefault="00DF6C50" w:rsidP="00DF6C50">
      <w:pPr>
        <w:pStyle w:val="NoteLevel1"/>
        <w:numPr>
          <w:ilvl w:val="0"/>
          <w:numId w:val="0"/>
        </w:numPr>
      </w:pPr>
    </w:p>
    <w:p w:rsidR="00DF6C50" w:rsidRDefault="002A16BC" w:rsidP="00A70CCE">
      <w:pPr>
        <w:pStyle w:val="Heading1"/>
      </w:pPr>
      <w:r>
        <w:br w:type="page"/>
      </w:r>
      <w:r w:rsidR="00DF6C50">
        <w:lastRenderedPageBreak/>
        <w:t xml:space="preserve">Oppgave 2: Interessenter for systemet </w:t>
      </w:r>
    </w:p>
    <w:p w:rsidR="00DF6C50" w:rsidRDefault="00DF6C50" w:rsidP="002A16BC">
      <w:pPr>
        <w:pStyle w:val="Heading3"/>
        <w:ind w:firstLine="720"/>
      </w:pPr>
      <w:r>
        <w:t xml:space="preserve">a. Hva er forskjellen på en aktør og en interessent? </w:t>
      </w:r>
    </w:p>
    <w:p w:rsidR="00DF6C50" w:rsidRDefault="00DF6C50" w:rsidP="00DF6C50">
      <w:pPr>
        <w:pStyle w:val="Default"/>
        <w:rPr>
          <w:rFonts w:ascii="Arial" w:hAnsi="Arial" w:cs="Arial"/>
          <w:sz w:val="22"/>
          <w:szCs w:val="22"/>
        </w:rPr>
      </w:pPr>
    </w:p>
    <w:p w:rsidR="00DF6C50" w:rsidRDefault="00DF6C50" w:rsidP="002A16BC">
      <w:pPr>
        <w:pStyle w:val="Heading3"/>
        <w:ind w:left="720"/>
      </w:pPr>
      <w:r>
        <w:t xml:space="preserve">b. Kartlegg minst seks interessenter i </w:t>
      </w:r>
      <w:proofErr w:type="spellStart"/>
      <w:r>
        <w:t>markasykler</w:t>
      </w:r>
      <w:proofErr w:type="spellEnd"/>
      <w:r>
        <w:t xml:space="preserve">-systemet. Få med navn, ansvarsområder og interesser til hver interessent i systemet. Sett dette opp i et oversiktlig skjema. </w:t>
      </w:r>
    </w:p>
    <w:p w:rsidR="00DF6C50" w:rsidRDefault="00DF6C50" w:rsidP="002A16BC">
      <w:pPr>
        <w:pStyle w:val="Heading3"/>
        <w:ind w:firstLine="720"/>
      </w:pPr>
      <w:r>
        <w:t>c. Hvilke av interessentene er også aktører?</w:t>
      </w:r>
    </w:p>
    <w:p w:rsidR="00DF6C50" w:rsidRDefault="00DF6C50" w:rsidP="00A70CCE">
      <w:pPr>
        <w:pStyle w:val="Heading1"/>
      </w:pPr>
      <w:r>
        <w:rPr>
          <w:rFonts w:ascii="Arial" w:hAnsi="Arial" w:cs="Arial"/>
          <w:sz w:val="22"/>
          <w:szCs w:val="22"/>
        </w:rPr>
        <w:br w:type="page"/>
      </w:r>
      <w:r>
        <w:lastRenderedPageBreak/>
        <w:t xml:space="preserve">Oppgave 3: Utviklingsprosess for systemet </w:t>
      </w:r>
    </w:p>
    <w:p w:rsidR="00DF6C50" w:rsidRDefault="00DF6C50" w:rsidP="002A16BC">
      <w:pPr>
        <w:pStyle w:val="Heading3"/>
        <w:ind w:firstLine="720"/>
      </w:pPr>
      <w:r>
        <w:t xml:space="preserve">a. Hva kjennetegner plandrevne utviklingsprosesser? </w:t>
      </w:r>
    </w:p>
    <w:p w:rsidR="00DF6C50" w:rsidRDefault="00DF6C50" w:rsidP="00DF6C50">
      <w:pPr>
        <w:pStyle w:val="Default"/>
        <w:rPr>
          <w:rFonts w:ascii="Arial" w:hAnsi="Arial" w:cs="Arial"/>
          <w:sz w:val="22"/>
          <w:szCs w:val="22"/>
        </w:rPr>
      </w:pPr>
    </w:p>
    <w:p w:rsidR="00DF6C50" w:rsidRDefault="00DF6C50" w:rsidP="002A16BC">
      <w:pPr>
        <w:pStyle w:val="Heading3"/>
        <w:ind w:firstLine="720"/>
      </w:pPr>
      <w:r>
        <w:t xml:space="preserve">b. Hva kjennetegner smidige utviklingsprosesser? </w:t>
      </w:r>
    </w:p>
    <w:p w:rsidR="00DF6C50" w:rsidRDefault="00DF6C50" w:rsidP="00DF6C50">
      <w:pPr>
        <w:pStyle w:val="Default"/>
        <w:rPr>
          <w:rFonts w:ascii="Arial" w:hAnsi="Arial" w:cs="Arial"/>
          <w:sz w:val="22"/>
          <w:szCs w:val="22"/>
        </w:rPr>
      </w:pPr>
    </w:p>
    <w:p w:rsidR="00DF6C50" w:rsidRDefault="00DF6C50" w:rsidP="002A16BC">
      <w:pPr>
        <w:pStyle w:val="Heading3"/>
        <w:ind w:left="720"/>
      </w:pPr>
      <w:r>
        <w:t xml:space="preserve">c. I hvilken grad bør man ta høyde for at kravspesifikasjonen til </w:t>
      </w:r>
      <w:proofErr w:type="spellStart"/>
      <w:r>
        <w:t>markasykler</w:t>
      </w:r>
      <w:proofErr w:type="spellEnd"/>
      <w:r>
        <w:t xml:space="preserve">-systemet må endres underveis i utviklingen. Forklar. </w:t>
      </w:r>
    </w:p>
    <w:p w:rsidR="00DF6C50" w:rsidRDefault="00DF6C50" w:rsidP="00DF6C50">
      <w:pPr>
        <w:pStyle w:val="Default"/>
        <w:rPr>
          <w:rFonts w:ascii="Arial" w:hAnsi="Arial" w:cs="Arial"/>
          <w:sz w:val="22"/>
          <w:szCs w:val="22"/>
        </w:rPr>
      </w:pPr>
    </w:p>
    <w:p w:rsidR="00DF6C50" w:rsidRDefault="00DF6C50" w:rsidP="002A16BC">
      <w:pPr>
        <w:pStyle w:val="Heading3"/>
        <w:ind w:left="720"/>
      </w:pPr>
      <w:r>
        <w:t xml:space="preserve">d. Hvilken type utviklingsprosess mener du/dere er mest egnet for dette systemet? Forklar hvorfor. </w:t>
      </w:r>
    </w:p>
    <w:p w:rsidR="00DF6C50" w:rsidRDefault="00DF6C50" w:rsidP="00A70CCE">
      <w:pPr>
        <w:pStyle w:val="Heading1"/>
      </w:pPr>
      <w:r>
        <w:rPr>
          <w:rFonts w:ascii="Arial" w:hAnsi="Arial" w:cs="Arial"/>
          <w:sz w:val="22"/>
          <w:szCs w:val="22"/>
        </w:rPr>
        <w:br w:type="page"/>
      </w:r>
      <w:r>
        <w:lastRenderedPageBreak/>
        <w:t xml:space="preserve">Oppgave 4: Kravspesifikasjon for systemet </w:t>
      </w:r>
    </w:p>
    <w:p w:rsidR="00A70CCE" w:rsidRDefault="00DF6C50" w:rsidP="00DF6C50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smidig utvikling kan brukerhistorier (</w:t>
      </w:r>
      <w:proofErr w:type="spellStart"/>
      <w:r>
        <w:rPr>
          <w:rFonts w:ascii="Arial" w:hAnsi="Arial" w:cs="Arial"/>
          <w:sz w:val="22"/>
          <w:szCs w:val="22"/>
        </w:rPr>
        <w:t>user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stories</w:t>
      </w:r>
      <w:proofErr w:type="spellEnd"/>
      <w:r>
        <w:rPr>
          <w:rFonts w:ascii="Arial" w:hAnsi="Arial" w:cs="Arial"/>
          <w:sz w:val="22"/>
          <w:szCs w:val="22"/>
        </w:rPr>
        <w:t xml:space="preserve">) utgjøre deler av kravspesifikasjonen (mengden av brukerhistorier kalles </w:t>
      </w:r>
      <w:proofErr w:type="spellStart"/>
      <w:r>
        <w:rPr>
          <w:rFonts w:ascii="Arial" w:hAnsi="Arial" w:cs="Arial"/>
          <w:sz w:val="22"/>
          <w:szCs w:val="22"/>
        </w:rPr>
        <w:t>produktkø</w:t>
      </w:r>
      <w:proofErr w:type="spellEnd"/>
      <w:r>
        <w:rPr>
          <w:rFonts w:ascii="Arial" w:hAnsi="Arial" w:cs="Arial"/>
          <w:sz w:val="22"/>
          <w:szCs w:val="22"/>
        </w:rPr>
        <w:t xml:space="preserve">). </w:t>
      </w:r>
    </w:p>
    <w:p w:rsidR="00DF6C50" w:rsidRDefault="00DF6C50" w:rsidP="002A16BC">
      <w:pPr>
        <w:pStyle w:val="Heading3"/>
        <w:ind w:left="720"/>
      </w:pPr>
      <w:r>
        <w:t xml:space="preserve">a. Gi 10 eksempler på brukerhistorier. Nevn minst tre forskjellige aktører. Sett brukerhistoriene opp i en prioritert liste basert på hva som er viktigst for sluttproduktets funksjonalitet. </w:t>
      </w:r>
    </w:p>
    <w:p w:rsidR="00DF6C50" w:rsidRDefault="00DF6C50" w:rsidP="00DF6C50">
      <w:pPr>
        <w:pStyle w:val="Default"/>
        <w:rPr>
          <w:rFonts w:ascii="Arial" w:hAnsi="Arial" w:cs="Arial"/>
          <w:sz w:val="22"/>
          <w:szCs w:val="22"/>
        </w:rPr>
      </w:pPr>
    </w:p>
    <w:p w:rsidR="00DF6C50" w:rsidRDefault="00DF6C50" w:rsidP="00DF6C50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Funksjonelle og ikke-funksjonelle krav er viktige deler av den fullstendige kravspesifikasjonen for systemet. </w:t>
      </w:r>
    </w:p>
    <w:p w:rsidR="00A70CCE" w:rsidRDefault="00A70CCE" w:rsidP="00DF6C50">
      <w:pPr>
        <w:pStyle w:val="Default"/>
        <w:rPr>
          <w:rFonts w:ascii="Arial" w:hAnsi="Arial" w:cs="Arial"/>
          <w:sz w:val="22"/>
          <w:szCs w:val="22"/>
        </w:rPr>
      </w:pPr>
    </w:p>
    <w:p w:rsidR="00DF6C50" w:rsidRDefault="00DF6C50" w:rsidP="002A16BC">
      <w:pPr>
        <w:pStyle w:val="Heading3"/>
        <w:ind w:firstLine="720"/>
      </w:pPr>
      <w:r>
        <w:t xml:space="preserve">b. Sett opp en liste over 10 funksjonelle krav som dere ønsker å stille til systemet. </w:t>
      </w:r>
    </w:p>
    <w:p w:rsidR="00DF6C50" w:rsidRDefault="00DF6C50" w:rsidP="00DF6C50">
      <w:pPr>
        <w:pStyle w:val="Default"/>
        <w:rPr>
          <w:rFonts w:ascii="Arial" w:hAnsi="Arial" w:cs="Arial"/>
          <w:sz w:val="22"/>
          <w:szCs w:val="22"/>
        </w:rPr>
      </w:pPr>
    </w:p>
    <w:p w:rsidR="00DF6C50" w:rsidRDefault="00DF6C50" w:rsidP="00FF30CC">
      <w:pPr>
        <w:pStyle w:val="Heading3"/>
        <w:numPr>
          <w:ilvl w:val="0"/>
          <w:numId w:val="10"/>
        </w:numPr>
      </w:pPr>
      <w:r>
        <w:t xml:space="preserve">Sett opp en liste over 10 ikke-funksjonelle krav som dere ønsker å stille til systemet. Del opp kravene i produktkrav, organisatoriske krav og eksterne krav, og få med minst to krav av hver type. </w:t>
      </w:r>
    </w:p>
    <w:p w:rsidR="00FF30CC" w:rsidRPr="00FF30CC" w:rsidRDefault="00FF30CC" w:rsidP="00FF30CC">
      <w:pPr>
        <w:ind w:left="720"/>
      </w:pPr>
      <w:r>
        <w:t xml:space="preserve">Vask av sykler! (Del av vedlikeholdet, må sannsynligvis gjøres hver dag og betyr at det er mer komplekst å flytte rundt på disse syklene i forhold til </w:t>
      </w:r>
      <w:proofErr w:type="spellStart"/>
      <w:r>
        <w:t>bysykler</w:t>
      </w:r>
      <w:proofErr w:type="spellEnd"/>
      <w:r>
        <w:t>)</w:t>
      </w:r>
    </w:p>
    <w:p w:rsidR="00DF6C50" w:rsidRDefault="00DF6C50" w:rsidP="00DF6C50">
      <w:pPr>
        <w:pStyle w:val="Default"/>
        <w:rPr>
          <w:rFonts w:ascii="Arial" w:hAnsi="Arial" w:cs="Arial"/>
          <w:sz w:val="22"/>
          <w:szCs w:val="22"/>
        </w:rPr>
      </w:pPr>
    </w:p>
    <w:p w:rsidR="00DF6C50" w:rsidRDefault="00DF6C50" w:rsidP="002A16BC">
      <w:pPr>
        <w:pStyle w:val="Heading3"/>
        <w:ind w:firstLine="720"/>
      </w:pPr>
      <w:r>
        <w:t xml:space="preserve">d. Forklar hvordan de ikke-funksjonelle kravene skal evalueres. </w:t>
      </w:r>
    </w:p>
    <w:p w:rsidR="00DF6C50" w:rsidRDefault="00DF6C50" w:rsidP="00A70CCE">
      <w:pPr>
        <w:pStyle w:val="Heading1"/>
      </w:pPr>
      <w:r>
        <w:rPr>
          <w:rFonts w:ascii="Arial" w:hAnsi="Arial" w:cs="Arial"/>
          <w:sz w:val="22"/>
          <w:szCs w:val="22"/>
        </w:rPr>
        <w:br w:type="page"/>
      </w:r>
      <w:r>
        <w:lastRenderedPageBreak/>
        <w:t xml:space="preserve">Oppgave 5: </w:t>
      </w:r>
      <w:proofErr w:type="spellStart"/>
      <w:r>
        <w:t>Use</w:t>
      </w:r>
      <w:proofErr w:type="spellEnd"/>
      <w:r>
        <w:t xml:space="preserve"> case for systemet </w:t>
      </w:r>
    </w:p>
    <w:p w:rsidR="00A70CCE" w:rsidRDefault="00DF6C50" w:rsidP="00A70CCE">
      <w:pPr>
        <w:pStyle w:val="Heading3"/>
        <w:numPr>
          <w:ilvl w:val="0"/>
          <w:numId w:val="9"/>
        </w:numPr>
      </w:pPr>
      <w:r>
        <w:t xml:space="preserve">Tegn et </w:t>
      </w:r>
      <w:proofErr w:type="spellStart"/>
      <w:r>
        <w:t>use</w:t>
      </w:r>
      <w:proofErr w:type="spellEnd"/>
      <w:r>
        <w:t xml:space="preserve"> case-diagram som inkluderer alle nødvendige </w:t>
      </w:r>
      <w:proofErr w:type="spellStart"/>
      <w:r>
        <w:t>use</w:t>
      </w:r>
      <w:proofErr w:type="spellEnd"/>
      <w:r>
        <w:t xml:space="preserve"> case som trengs for å oppfylle de funksjonelle kravene som ble spesifisert i oppgave 4. Ta med alle involverte aktører (både primære og sekundære). </w:t>
      </w:r>
    </w:p>
    <w:p w:rsidR="00DF6C50" w:rsidRDefault="00DF6C50" w:rsidP="00A70CCE">
      <w:pPr>
        <w:pStyle w:val="Heading3"/>
        <w:numPr>
          <w:ilvl w:val="0"/>
          <w:numId w:val="9"/>
        </w:numPr>
      </w:pPr>
      <w:r>
        <w:t xml:space="preserve">Lag en tekstlig beskrivelse til et av </w:t>
      </w:r>
      <w:proofErr w:type="spellStart"/>
      <w:r>
        <w:t>use</w:t>
      </w:r>
      <w:proofErr w:type="spellEnd"/>
      <w:r>
        <w:t xml:space="preserve"> casene du foreslo i oppgave (a). Ha med pre- og postbetingelser og minst to alternative </w:t>
      </w:r>
      <w:proofErr w:type="gramStart"/>
      <w:r>
        <w:t>flyt</w:t>
      </w:r>
      <w:proofErr w:type="gramEnd"/>
      <w:r>
        <w:t xml:space="preserve">. </w:t>
      </w:r>
    </w:p>
    <w:p w:rsidR="00DF6C50" w:rsidRDefault="00DF6C50" w:rsidP="00DF6C50">
      <w:pPr>
        <w:pStyle w:val="Default"/>
        <w:rPr>
          <w:rFonts w:ascii="Arial" w:hAnsi="Arial" w:cs="Arial"/>
          <w:sz w:val="22"/>
          <w:szCs w:val="22"/>
        </w:rPr>
      </w:pPr>
    </w:p>
    <w:p w:rsidR="006E4ADC" w:rsidRPr="00983365" w:rsidRDefault="006E4ADC" w:rsidP="00DF6C50">
      <w:pPr>
        <w:pStyle w:val="NoteLevel2"/>
        <w:numPr>
          <w:ilvl w:val="0"/>
          <w:numId w:val="0"/>
        </w:numPr>
        <w:ind w:left="1080"/>
      </w:pPr>
    </w:p>
    <w:sectPr w:rsidR="006E4ADC" w:rsidRPr="00983365" w:rsidSect="001D2F0A">
      <w:headerReference w:type="first" r:id="rId8"/>
      <w:pgSz w:w="11900" w:h="16840"/>
      <w:pgMar w:top="1440" w:right="1440" w:bottom="1440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F47" w:rsidRDefault="00817F47" w:rsidP="001D2F0A">
      <w:pPr>
        <w:spacing w:after="0"/>
      </w:pPr>
      <w:r>
        <w:separator/>
      </w:r>
    </w:p>
  </w:endnote>
  <w:endnote w:type="continuationSeparator" w:id="0">
    <w:p w:rsidR="00817F47" w:rsidRDefault="00817F47" w:rsidP="001D2F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F47" w:rsidRDefault="00817F47" w:rsidP="001D2F0A">
      <w:pPr>
        <w:spacing w:after="0"/>
      </w:pPr>
      <w:r>
        <w:separator/>
      </w:r>
    </w:p>
  </w:footnote>
  <w:footnote w:type="continuationSeparator" w:id="0">
    <w:p w:rsidR="00817F47" w:rsidRDefault="00817F47" w:rsidP="001D2F0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F0A" w:rsidRDefault="001D2F0A">
    <w:pPr>
      <w:pStyle w:val="Header"/>
      <w:tabs>
        <w:tab w:val="clear" w:pos="4153"/>
        <w:tab w:val="clear" w:pos="8306"/>
        <w:tab w:val="right" w:pos="9380"/>
      </w:tabs>
      <w:ind w:left="-360"/>
      <w:rPr>
        <w:rFonts w:ascii="Verdana" w:hAnsi="Verdana"/>
        <w:sz w:val="36"/>
        <w:szCs w:val="36"/>
      </w:rPr>
    </w:pPr>
    <w:bookmarkStart w:id="14" w:name="_WNSectionTitle"/>
    <w:bookmarkStart w:id="15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13.02.15 08:43</w:t>
    </w:r>
    <w:r>
      <w:rPr>
        <w:rFonts w:ascii="Verdana" w:hAnsi="Verdana"/>
        <w:sz w:val="36"/>
        <w:szCs w:val="36"/>
      </w:rPr>
      <w:fldChar w:fldCharType="end"/>
    </w:r>
  </w:p>
  <w:bookmarkEnd w:id="14"/>
  <w:bookmarkEnd w:id="1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05A51AE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5851CD"/>
    <w:multiLevelType w:val="hybridMultilevel"/>
    <w:tmpl w:val="5FDABE0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40DDC"/>
    <w:multiLevelType w:val="hybridMultilevel"/>
    <w:tmpl w:val="0414BE6E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E2649"/>
    <w:multiLevelType w:val="hybridMultilevel"/>
    <w:tmpl w:val="DC78A90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37793A"/>
    <w:multiLevelType w:val="hybridMultilevel"/>
    <w:tmpl w:val="F322EFC6"/>
    <w:lvl w:ilvl="0" w:tplc="66368E8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A72C6F"/>
    <w:multiLevelType w:val="hybridMultilevel"/>
    <w:tmpl w:val="C3BEE4C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2E49E7"/>
    <w:multiLevelType w:val="hybridMultilevel"/>
    <w:tmpl w:val="566E1C7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7A6209"/>
    <w:multiLevelType w:val="hybridMultilevel"/>
    <w:tmpl w:val="B92A01F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FE6431"/>
    <w:multiLevelType w:val="hybridMultilevel"/>
    <w:tmpl w:val="1D7EC4B8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785C2A"/>
    <w:multiLevelType w:val="hybridMultilevel"/>
    <w:tmpl w:val="1ED2BD36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2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drawingGridVerticalSpacing w:val="360"/>
  <w:displayHorizontalDrawingGridEvery w:val="0"/>
  <w:doNotUseMarginsForDrawingGridOrigin/>
  <w:drawingGridHorizontalOrigin w:val="180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EnableWordNotes" w:val="0"/>
  </w:docVars>
  <w:rsids>
    <w:rsidRoot w:val="00983365"/>
    <w:rsid w:val="001D2F0A"/>
    <w:rsid w:val="001D3206"/>
    <w:rsid w:val="002A16BC"/>
    <w:rsid w:val="002C3E4C"/>
    <w:rsid w:val="0057220F"/>
    <w:rsid w:val="005C7C6C"/>
    <w:rsid w:val="00611B5A"/>
    <w:rsid w:val="006E4ADC"/>
    <w:rsid w:val="00817F47"/>
    <w:rsid w:val="00983365"/>
    <w:rsid w:val="00A70CCE"/>
    <w:rsid w:val="00D0048A"/>
    <w:rsid w:val="00DF6C50"/>
    <w:rsid w:val="00E147AF"/>
    <w:rsid w:val="00FF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F0A"/>
    <w:pPr>
      <w:spacing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833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0C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0C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3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1D2F0A"/>
  </w:style>
  <w:style w:type="paragraph" w:customStyle="1" w:styleId="NoteLevel1">
    <w:name w:val="Note Level 1"/>
    <w:basedOn w:val="Normal"/>
    <w:uiPriority w:val="99"/>
    <w:unhideWhenUsed/>
    <w:rsid w:val="001D2F0A"/>
    <w:pPr>
      <w:keepNext/>
      <w:numPr>
        <w:numId w:val="1"/>
      </w:numPr>
      <w:spacing w:after="0"/>
      <w:contextualSpacing/>
      <w:outlineLvl w:val="0"/>
    </w:pPr>
    <w:rPr>
      <w:rFonts w:ascii="Verdana" w:hAnsi="Verdana"/>
    </w:rPr>
  </w:style>
  <w:style w:type="paragraph" w:customStyle="1" w:styleId="NoteLevel2">
    <w:name w:val="Note Level 2"/>
    <w:basedOn w:val="Normal"/>
    <w:uiPriority w:val="99"/>
    <w:unhideWhenUsed/>
    <w:rsid w:val="001D2F0A"/>
    <w:pPr>
      <w:keepNext/>
      <w:numPr>
        <w:ilvl w:val="1"/>
        <w:numId w:val="1"/>
      </w:numPr>
      <w:spacing w:after="0"/>
      <w:contextualSpacing/>
      <w:outlineLvl w:val="1"/>
    </w:pPr>
    <w:rPr>
      <w:rFonts w:ascii="Verdana" w:hAnsi="Verdana"/>
    </w:rPr>
  </w:style>
  <w:style w:type="paragraph" w:customStyle="1" w:styleId="NoteLevel3">
    <w:name w:val="Note Level 3"/>
    <w:basedOn w:val="Normal"/>
    <w:uiPriority w:val="99"/>
    <w:semiHidden/>
    <w:unhideWhenUsed/>
    <w:rsid w:val="001D2F0A"/>
    <w:pPr>
      <w:keepNext/>
      <w:numPr>
        <w:ilvl w:val="2"/>
        <w:numId w:val="1"/>
      </w:numPr>
      <w:spacing w:after="0"/>
      <w:contextualSpacing/>
      <w:outlineLvl w:val="2"/>
    </w:pPr>
    <w:rPr>
      <w:rFonts w:ascii="Verdana" w:hAnsi="Verdana"/>
    </w:rPr>
  </w:style>
  <w:style w:type="paragraph" w:customStyle="1" w:styleId="NoteLevel4">
    <w:name w:val="Note Level 4"/>
    <w:basedOn w:val="Normal"/>
    <w:uiPriority w:val="99"/>
    <w:semiHidden/>
    <w:unhideWhenUsed/>
    <w:rsid w:val="001D2F0A"/>
    <w:pPr>
      <w:keepNext/>
      <w:numPr>
        <w:ilvl w:val="3"/>
        <w:numId w:val="1"/>
      </w:numPr>
      <w:spacing w:after="0"/>
      <w:contextualSpacing/>
      <w:outlineLvl w:val="3"/>
    </w:pPr>
    <w:rPr>
      <w:rFonts w:ascii="Verdana" w:hAnsi="Verdana"/>
    </w:rPr>
  </w:style>
  <w:style w:type="paragraph" w:customStyle="1" w:styleId="NoteLevel5">
    <w:name w:val="Note Level 5"/>
    <w:basedOn w:val="Normal"/>
    <w:uiPriority w:val="99"/>
    <w:semiHidden/>
    <w:unhideWhenUsed/>
    <w:rsid w:val="001D2F0A"/>
    <w:pPr>
      <w:keepNext/>
      <w:numPr>
        <w:ilvl w:val="4"/>
        <w:numId w:val="1"/>
      </w:numPr>
      <w:spacing w:after="0"/>
      <w:contextualSpacing/>
      <w:outlineLvl w:val="4"/>
    </w:pPr>
    <w:rPr>
      <w:rFonts w:ascii="Verdana" w:hAnsi="Verdana"/>
    </w:rPr>
  </w:style>
  <w:style w:type="paragraph" w:customStyle="1" w:styleId="NoteLevel6">
    <w:name w:val="Note Level 6"/>
    <w:basedOn w:val="Normal"/>
    <w:uiPriority w:val="99"/>
    <w:semiHidden/>
    <w:unhideWhenUsed/>
    <w:rsid w:val="001D2F0A"/>
    <w:pPr>
      <w:keepNext/>
      <w:numPr>
        <w:ilvl w:val="5"/>
        <w:numId w:val="1"/>
      </w:numPr>
      <w:spacing w:after="0"/>
      <w:contextualSpacing/>
      <w:outlineLvl w:val="5"/>
    </w:pPr>
    <w:rPr>
      <w:rFonts w:ascii="Verdana" w:hAnsi="Verdana"/>
    </w:rPr>
  </w:style>
  <w:style w:type="paragraph" w:customStyle="1" w:styleId="NoteLevel7">
    <w:name w:val="Note Level 7"/>
    <w:basedOn w:val="Normal"/>
    <w:uiPriority w:val="99"/>
    <w:semiHidden/>
    <w:unhideWhenUsed/>
    <w:rsid w:val="001D2F0A"/>
    <w:pPr>
      <w:keepNext/>
      <w:numPr>
        <w:ilvl w:val="6"/>
        <w:numId w:val="1"/>
      </w:numPr>
      <w:spacing w:after="0"/>
      <w:contextualSpacing/>
      <w:outlineLvl w:val="6"/>
    </w:pPr>
    <w:rPr>
      <w:rFonts w:ascii="Verdana" w:hAnsi="Verdana"/>
    </w:rPr>
  </w:style>
  <w:style w:type="paragraph" w:customStyle="1" w:styleId="NoteLevel8">
    <w:name w:val="Note Level 8"/>
    <w:basedOn w:val="Normal"/>
    <w:uiPriority w:val="99"/>
    <w:semiHidden/>
    <w:unhideWhenUsed/>
    <w:rsid w:val="001D2F0A"/>
    <w:pPr>
      <w:keepNext/>
      <w:numPr>
        <w:ilvl w:val="7"/>
        <w:numId w:val="1"/>
      </w:numPr>
      <w:spacing w:after="0"/>
      <w:contextualSpacing/>
      <w:outlineLvl w:val="7"/>
    </w:pPr>
    <w:rPr>
      <w:rFonts w:ascii="Verdana" w:hAnsi="Verdana"/>
    </w:rPr>
  </w:style>
  <w:style w:type="paragraph" w:customStyle="1" w:styleId="NoteLevel9">
    <w:name w:val="Note Level 9"/>
    <w:basedOn w:val="Normal"/>
    <w:uiPriority w:val="99"/>
    <w:semiHidden/>
    <w:unhideWhenUsed/>
    <w:rsid w:val="001D2F0A"/>
    <w:pPr>
      <w:keepNext/>
      <w:numPr>
        <w:ilvl w:val="8"/>
        <w:numId w:val="1"/>
      </w:numPr>
      <w:spacing w:after="0"/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1D2F0A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D2F0A"/>
  </w:style>
  <w:style w:type="paragraph" w:customStyle="1" w:styleId="Default">
    <w:name w:val="Default"/>
    <w:rsid w:val="00DF6C50"/>
    <w:pPr>
      <w:autoSpaceDE w:val="0"/>
      <w:autoSpaceDN w:val="0"/>
      <w:adjustRightInd w:val="0"/>
    </w:pPr>
    <w:rPr>
      <w:rFonts w:ascii="Trebuchet MS" w:hAnsi="Trebuchet MS" w:cs="Trebuchet MS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A70C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0C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70C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C3E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048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4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F0A"/>
    <w:pPr>
      <w:spacing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833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0C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0C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3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1D2F0A"/>
  </w:style>
  <w:style w:type="paragraph" w:customStyle="1" w:styleId="NoteLevel1">
    <w:name w:val="Note Level 1"/>
    <w:basedOn w:val="Normal"/>
    <w:uiPriority w:val="99"/>
    <w:unhideWhenUsed/>
    <w:rsid w:val="001D2F0A"/>
    <w:pPr>
      <w:keepNext/>
      <w:numPr>
        <w:numId w:val="1"/>
      </w:numPr>
      <w:spacing w:after="0"/>
      <w:contextualSpacing/>
      <w:outlineLvl w:val="0"/>
    </w:pPr>
    <w:rPr>
      <w:rFonts w:ascii="Verdana" w:hAnsi="Verdana"/>
    </w:rPr>
  </w:style>
  <w:style w:type="paragraph" w:customStyle="1" w:styleId="NoteLevel2">
    <w:name w:val="Note Level 2"/>
    <w:basedOn w:val="Normal"/>
    <w:uiPriority w:val="99"/>
    <w:unhideWhenUsed/>
    <w:rsid w:val="001D2F0A"/>
    <w:pPr>
      <w:keepNext/>
      <w:numPr>
        <w:ilvl w:val="1"/>
        <w:numId w:val="1"/>
      </w:numPr>
      <w:spacing w:after="0"/>
      <w:contextualSpacing/>
      <w:outlineLvl w:val="1"/>
    </w:pPr>
    <w:rPr>
      <w:rFonts w:ascii="Verdana" w:hAnsi="Verdana"/>
    </w:rPr>
  </w:style>
  <w:style w:type="paragraph" w:customStyle="1" w:styleId="NoteLevel3">
    <w:name w:val="Note Level 3"/>
    <w:basedOn w:val="Normal"/>
    <w:uiPriority w:val="99"/>
    <w:semiHidden/>
    <w:unhideWhenUsed/>
    <w:rsid w:val="001D2F0A"/>
    <w:pPr>
      <w:keepNext/>
      <w:numPr>
        <w:ilvl w:val="2"/>
        <w:numId w:val="1"/>
      </w:numPr>
      <w:spacing w:after="0"/>
      <w:contextualSpacing/>
      <w:outlineLvl w:val="2"/>
    </w:pPr>
    <w:rPr>
      <w:rFonts w:ascii="Verdana" w:hAnsi="Verdana"/>
    </w:rPr>
  </w:style>
  <w:style w:type="paragraph" w:customStyle="1" w:styleId="NoteLevel4">
    <w:name w:val="Note Level 4"/>
    <w:basedOn w:val="Normal"/>
    <w:uiPriority w:val="99"/>
    <w:semiHidden/>
    <w:unhideWhenUsed/>
    <w:rsid w:val="001D2F0A"/>
    <w:pPr>
      <w:keepNext/>
      <w:numPr>
        <w:ilvl w:val="3"/>
        <w:numId w:val="1"/>
      </w:numPr>
      <w:spacing w:after="0"/>
      <w:contextualSpacing/>
      <w:outlineLvl w:val="3"/>
    </w:pPr>
    <w:rPr>
      <w:rFonts w:ascii="Verdana" w:hAnsi="Verdana"/>
    </w:rPr>
  </w:style>
  <w:style w:type="paragraph" w:customStyle="1" w:styleId="NoteLevel5">
    <w:name w:val="Note Level 5"/>
    <w:basedOn w:val="Normal"/>
    <w:uiPriority w:val="99"/>
    <w:semiHidden/>
    <w:unhideWhenUsed/>
    <w:rsid w:val="001D2F0A"/>
    <w:pPr>
      <w:keepNext/>
      <w:numPr>
        <w:ilvl w:val="4"/>
        <w:numId w:val="1"/>
      </w:numPr>
      <w:spacing w:after="0"/>
      <w:contextualSpacing/>
      <w:outlineLvl w:val="4"/>
    </w:pPr>
    <w:rPr>
      <w:rFonts w:ascii="Verdana" w:hAnsi="Verdana"/>
    </w:rPr>
  </w:style>
  <w:style w:type="paragraph" w:customStyle="1" w:styleId="NoteLevel6">
    <w:name w:val="Note Level 6"/>
    <w:basedOn w:val="Normal"/>
    <w:uiPriority w:val="99"/>
    <w:semiHidden/>
    <w:unhideWhenUsed/>
    <w:rsid w:val="001D2F0A"/>
    <w:pPr>
      <w:keepNext/>
      <w:numPr>
        <w:ilvl w:val="5"/>
        <w:numId w:val="1"/>
      </w:numPr>
      <w:spacing w:after="0"/>
      <w:contextualSpacing/>
      <w:outlineLvl w:val="5"/>
    </w:pPr>
    <w:rPr>
      <w:rFonts w:ascii="Verdana" w:hAnsi="Verdana"/>
    </w:rPr>
  </w:style>
  <w:style w:type="paragraph" w:customStyle="1" w:styleId="NoteLevel7">
    <w:name w:val="Note Level 7"/>
    <w:basedOn w:val="Normal"/>
    <w:uiPriority w:val="99"/>
    <w:semiHidden/>
    <w:unhideWhenUsed/>
    <w:rsid w:val="001D2F0A"/>
    <w:pPr>
      <w:keepNext/>
      <w:numPr>
        <w:ilvl w:val="6"/>
        <w:numId w:val="1"/>
      </w:numPr>
      <w:spacing w:after="0"/>
      <w:contextualSpacing/>
      <w:outlineLvl w:val="6"/>
    </w:pPr>
    <w:rPr>
      <w:rFonts w:ascii="Verdana" w:hAnsi="Verdana"/>
    </w:rPr>
  </w:style>
  <w:style w:type="paragraph" w:customStyle="1" w:styleId="NoteLevel8">
    <w:name w:val="Note Level 8"/>
    <w:basedOn w:val="Normal"/>
    <w:uiPriority w:val="99"/>
    <w:semiHidden/>
    <w:unhideWhenUsed/>
    <w:rsid w:val="001D2F0A"/>
    <w:pPr>
      <w:keepNext/>
      <w:numPr>
        <w:ilvl w:val="7"/>
        <w:numId w:val="1"/>
      </w:numPr>
      <w:spacing w:after="0"/>
      <w:contextualSpacing/>
      <w:outlineLvl w:val="7"/>
    </w:pPr>
    <w:rPr>
      <w:rFonts w:ascii="Verdana" w:hAnsi="Verdana"/>
    </w:rPr>
  </w:style>
  <w:style w:type="paragraph" w:customStyle="1" w:styleId="NoteLevel9">
    <w:name w:val="Note Level 9"/>
    <w:basedOn w:val="Normal"/>
    <w:uiPriority w:val="99"/>
    <w:semiHidden/>
    <w:unhideWhenUsed/>
    <w:rsid w:val="001D2F0A"/>
    <w:pPr>
      <w:keepNext/>
      <w:numPr>
        <w:ilvl w:val="8"/>
        <w:numId w:val="1"/>
      </w:numPr>
      <w:spacing w:after="0"/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1D2F0A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D2F0A"/>
  </w:style>
  <w:style w:type="paragraph" w:customStyle="1" w:styleId="Default">
    <w:name w:val="Default"/>
    <w:rsid w:val="00DF6C50"/>
    <w:pPr>
      <w:autoSpaceDE w:val="0"/>
      <w:autoSpaceDN w:val="0"/>
      <w:adjustRightInd w:val="0"/>
    </w:pPr>
    <w:rPr>
      <w:rFonts w:ascii="Trebuchet MS" w:hAnsi="Trebuchet MS" w:cs="Trebuchet MS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A70C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0C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70C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C3E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048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4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0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750</Words>
  <Characters>3979</Characters>
  <Application>Microsoft Office Word</Application>
  <DocSecurity>0</DocSecurity>
  <Lines>33</Lines>
  <Paragraphs>9</Paragraphs>
  <ScaleCrop>false</ScaleCrop>
  <Company>Universitetet i Oslo</Company>
  <LinksUpToDate>false</LinksUpToDate>
  <CharactersWithSpaces>4720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Bruker ved UiO</dc:creator>
  <cp:keywords/>
  <dc:description/>
  <cp:lastModifiedBy>Nina Høegh-Larsen</cp:lastModifiedBy>
  <cp:revision>10</cp:revision>
  <dcterms:created xsi:type="dcterms:W3CDTF">2015-02-13T07:43:00Z</dcterms:created>
  <dcterms:modified xsi:type="dcterms:W3CDTF">2015-02-13T11:58:00Z</dcterms:modified>
</cp:coreProperties>
</file>
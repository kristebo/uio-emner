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AAB8D" w14:textId="0764EC45" w:rsidR="00DF6C50" w:rsidRDefault="008355F6" w:rsidP="00DF6C50">
      <w:pPr>
        <w:pStyle w:val="Default"/>
      </w:pPr>
      <w:r>
        <w:tab/>
      </w:r>
    </w:p>
    <w:p w14:paraId="36E4253A" w14:textId="77777777" w:rsidR="00DF6C50" w:rsidRDefault="00DF6C50" w:rsidP="00A70CCE">
      <w:pPr>
        <w:pStyle w:val="Overskrift1"/>
      </w:pPr>
      <w:r>
        <w:t xml:space="preserve">Oppgave 1: Bakgrunn for systemet </w:t>
      </w:r>
    </w:p>
    <w:p w14:paraId="6974F636" w14:textId="77777777" w:rsidR="00DF6C50" w:rsidRDefault="00DF6C50" w:rsidP="00A70CCE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Systemet for utleie av </w:t>
      </w:r>
      <w:proofErr w:type="spellStart"/>
      <w:r>
        <w:rPr>
          <w:rFonts w:ascii="Arial" w:hAnsi="Arial" w:cs="Arial"/>
          <w:sz w:val="22"/>
          <w:szCs w:val="22"/>
        </w:rPr>
        <w:t>markasykler</w:t>
      </w:r>
      <w:proofErr w:type="spellEnd"/>
      <w:r>
        <w:rPr>
          <w:rFonts w:ascii="Arial" w:hAnsi="Arial" w:cs="Arial"/>
          <w:sz w:val="22"/>
          <w:szCs w:val="22"/>
        </w:rPr>
        <w:t xml:space="preserve"> ønsker å benytte seg av en eksisterende betalingsløsning, og valget har falt på det samme betalingssystemet som brukes for Ruter. Dette betyr at man kan betale via Ruter-</w:t>
      </w:r>
      <w:proofErr w:type="spellStart"/>
      <w:r>
        <w:rPr>
          <w:rFonts w:ascii="Arial" w:hAnsi="Arial" w:cs="Arial"/>
          <w:sz w:val="22"/>
          <w:szCs w:val="22"/>
        </w:rPr>
        <w:t>appen</w:t>
      </w:r>
      <w:proofErr w:type="spellEnd"/>
      <w:r>
        <w:rPr>
          <w:rFonts w:ascii="Arial" w:hAnsi="Arial" w:cs="Arial"/>
          <w:sz w:val="22"/>
          <w:szCs w:val="22"/>
        </w:rPr>
        <w:t xml:space="preserve"> eller benytte seg av betalingsautomatene. Ved henting/levering av sykler bruker man enten Ruter-</w:t>
      </w:r>
      <w:proofErr w:type="spellStart"/>
      <w:r>
        <w:rPr>
          <w:rFonts w:ascii="Arial" w:hAnsi="Arial" w:cs="Arial"/>
          <w:sz w:val="22"/>
          <w:szCs w:val="22"/>
        </w:rPr>
        <w:t>appen</w:t>
      </w:r>
      <w:proofErr w:type="spellEnd"/>
      <w:r>
        <w:rPr>
          <w:rFonts w:ascii="Arial" w:hAnsi="Arial" w:cs="Arial"/>
          <w:sz w:val="22"/>
          <w:szCs w:val="22"/>
        </w:rPr>
        <w:t xml:space="preserve"> og oppgir en kode, eller </w:t>
      </w:r>
      <w:proofErr w:type="spellStart"/>
      <w:r>
        <w:rPr>
          <w:rFonts w:ascii="Arial" w:hAnsi="Arial" w:cs="Arial"/>
          <w:sz w:val="22"/>
          <w:szCs w:val="22"/>
        </w:rPr>
        <w:t>scanner</w:t>
      </w:r>
      <w:proofErr w:type="spellEnd"/>
      <w:r>
        <w:rPr>
          <w:rFonts w:ascii="Arial" w:hAnsi="Arial" w:cs="Arial"/>
          <w:sz w:val="22"/>
          <w:szCs w:val="22"/>
        </w:rPr>
        <w:t xml:space="preserve"> Ruter-kortet. </w:t>
      </w:r>
    </w:p>
    <w:p w14:paraId="47167525" w14:textId="77777777" w:rsidR="00A70CCE" w:rsidRDefault="00DF6C50" w:rsidP="00A70CCE">
      <w:pPr>
        <w:pStyle w:val="Overskrift3"/>
        <w:numPr>
          <w:ilvl w:val="0"/>
          <w:numId w:val="10"/>
        </w:numPr>
      </w:pPr>
      <w:r>
        <w:t xml:space="preserve">Nevn fordeler og ulemper ved å benytte Ruters betalingsløsning istedenfor å utvikle en betalingsløsning selv. </w:t>
      </w:r>
    </w:p>
    <w:p w14:paraId="4398EC20" w14:textId="77777777" w:rsidR="00983365" w:rsidRDefault="001D2F0A" w:rsidP="00A70CCE">
      <w:pPr>
        <w:pStyle w:val="Overskrift4"/>
        <w:ind w:firstLine="720"/>
      </w:pPr>
      <w:r>
        <w:t>Fordeler:</w:t>
      </w:r>
    </w:p>
    <w:p w14:paraId="5CA75FBD" w14:textId="77777777" w:rsidR="001D2F0A" w:rsidRDefault="00E147AF" w:rsidP="00A70CCE">
      <w:pPr>
        <w:ind w:left="1440"/>
      </w:pPr>
      <w:r>
        <w:t>Man s</w:t>
      </w:r>
      <w:r w:rsidR="001D2F0A">
        <w:t xml:space="preserve">lipper å bruke resurser på å </w:t>
      </w:r>
      <w:r>
        <w:t xml:space="preserve">designe, </w:t>
      </w:r>
      <w:r w:rsidR="001D2F0A">
        <w:t>utvikle</w:t>
      </w:r>
      <w:r>
        <w:t xml:space="preserve"> og</w:t>
      </w:r>
      <w:r w:rsidR="001D2F0A">
        <w:t xml:space="preserve"> en egen butikk.</w:t>
      </w:r>
    </w:p>
    <w:p w14:paraId="1C10C6E1" w14:textId="77777777" w:rsidR="001D2F0A" w:rsidRDefault="00E147AF" w:rsidP="00A70CCE">
      <w:pPr>
        <w:ind w:left="1440"/>
      </w:pPr>
      <w:r>
        <w:t>Ruter-systemet er godt utprøvd</w:t>
      </w:r>
      <w:r w:rsidR="001D2F0A">
        <w:t xml:space="preserve"> og testet.</w:t>
      </w:r>
    </w:p>
    <w:p w14:paraId="4AAA6AD2" w14:textId="77777777" w:rsidR="001D2F0A" w:rsidRDefault="00E147AF" w:rsidP="00A70CCE">
      <w:pPr>
        <w:ind w:left="1440"/>
      </w:pPr>
      <w:r>
        <w:t>Ruter-systemet har g</w:t>
      </w:r>
      <w:r w:rsidR="001D2F0A">
        <w:t xml:space="preserve">od eksisterende infrastruktur. </w:t>
      </w:r>
    </w:p>
    <w:p w14:paraId="06D0E644" w14:textId="77777777" w:rsidR="001D2F0A" w:rsidRDefault="001D2F0A" w:rsidP="00A70CCE">
      <w:pPr>
        <w:ind w:left="1440"/>
      </w:pPr>
      <w:r>
        <w:t>Ruter har en stor kundebase</w:t>
      </w:r>
      <w:r w:rsidR="00E147AF">
        <w:t>,</w:t>
      </w:r>
      <w:r>
        <w:t xml:space="preserve"> med kunder som er vant til </w:t>
      </w:r>
      <w:r w:rsidR="00E147AF">
        <w:t xml:space="preserve">de eksisterende </w:t>
      </w:r>
      <w:r>
        <w:t xml:space="preserve">betalingsformene </w:t>
      </w:r>
      <w:r w:rsidR="00E147AF">
        <w:t>(</w:t>
      </w:r>
      <w:proofErr w:type="spellStart"/>
      <w:r w:rsidR="00E147AF">
        <w:t>a</w:t>
      </w:r>
      <w:r>
        <w:t>pp</w:t>
      </w:r>
      <w:r w:rsidR="00E147AF">
        <w:t>en</w:t>
      </w:r>
      <w:proofErr w:type="spellEnd"/>
      <w:r w:rsidR="00E147AF">
        <w:t xml:space="preserve"> og automatene)</w:t>
      </w:r>
      <w:r>
        <w:t xml:space="preserve">, </w:t>
      </w:r>
      <w:r w:rsidR="00E147AF">
        <w:t>og som er trygge på bruken av R</w:t>
      </w:r>
      <w:r>
        <w:t>uter</w:t>
      </w:r>
      <w:r w:rsidR="00E147AF">
        <w:t>-</w:t>
      </w:r>
      <w:r>
        <w:t>kortet.</w:t>
      </w:r>
    </w:p>
    <w:p w14:paraId="171E685E" w14:textId="77777777" w:rsidR="006E4ADC" w:rsidRDefault="006E4ADC" w:rsidP="00A70CCE">
      <w:pPr>
        <w:pStyle w:val="Overskrift4"/>
        <w:ind w:firstLine="720"/>
      </w:pPr>
      <w:r>
        <w:t>Ulemper:</w:t>
      </w:r>
    </w:p>
    <w:p w14:paraId="04969154" w14:textId="77777777" w:rsidR="00611B5A" w:rsidRDefault="00611B5A" w:rsidP="00A70CCE">
      <w:pPr>
        <w:ind w:left="1440"/>
      </w:pPr>
      <w:r>
        <w:t>Ruter</w:t>
      </w:r>
      <w:r w:rsidR="00E147AF">
        <w:t>-</w:t>
      </w:r>
      <w:r>
        <w:t xml:space="preserve">systemet er ikke laget for dette i utgangspunktet. Det er derfor designvalg / krav til </w:t>
      </w:r>
      <w:proofErr w:type="spellStart"/>
      <w:r>
        <w:t>markasykler</w:t>
      </w:r>
      <w:proofErr w:type="spellEnd"/>
      <w:r w:rsidR="00E147AF">
        <w:t>-</w:t>
      </w:r>
      <w:r>
        <w:t>systemet (</w:t>
      </w:r>
      <w:proofErr w:type="spellStart"/>
      <w:r>
        <w:t>f.eks</w:t>
      </w:r>
      <w:proofErr w:type="spellEnd"/>
      <w:r>
        <w:t xml:space="preserve"> krav om registrering av personalia) som blir vanskelig å implementere i Ruter</w:t>
      </w:r>
      <w:r w:rsidR="00E147AF">
        <w:t>-</w:t>
      </w:r>
      <w:r>
        <w:t>systemet (hvor man f.eks. kan kjøpe enkeltbillett anonymt).</w:t>
      </w:r>
    </w:p>
    <w:p w14:paraId="1F51F951" w14:textId="77777777" w:rsidR="006E4ADC" w:rsidRDefault="006E4ADC" w:rsidP="00A70CCE">
      <w:pPr>
        <w:ind w:left="1440"/>
      </w:pPr>
      <w:r>
        <w:t xml:space="preserve">Det er kun dette systemet som finnes, det kan derfor være vanskelig å komme med nye varer og kampanjer. </w:t>
      </w:r>
    </w:p>
    <w:p w14:paraId="26D65BF0" w14:textId="77777777" w:rsidR="00DF6C50" w:rsidRDefault="006E4ADC" w:rsidP="00A70CCE">
      <w:pPr>
        <w:ind w:left="1440"/>
      </w:pPr>
      <w:r>
        <w:t xml:space="preserve">Et godt alternativ er å bruke samme </w:t>
      </w:r>
      <w:proofErr w:type="spellStart"/>
      <w:r>
        <w:t>backend</w:t>
      </w:r>
      <w:proofErr w:type="spellEnd"/>
      <w:r>
        <w:t xml:space="preserve"> og or</w:t>
      </w:r>
      <w:r w:rsidR="001D3206">
        <w:t>dinære betalingsmuligheter som R</w:t>
      </w:r>
      <w:r>
        <w:t xml:space="preserve">uter har, men ha et eget spesialisert kort og </w:t>
      </w:r>
      <w:proofErr w:type="spellStart"/>
      <w:r>
        <w:t>app</w:t>
      </w:r>
      <w:proofErr w:type="spellEnd"/>
      <w:r>
        <w:t xml:space="preserve"> til </w:t>
      </w:r>
      <w:proofErr w:type="spellStart"/>
      <w:r>
        <w:t>markasyklene</w:t>
      </w:r>
      <w:proofErr w:type="spellEnd"/>
      <w:r w:rsidR="001D3206">
        <w:t>.</w:t>
      </w:r>
    </w:p>
    <w:p w14:paraId="0891D2EB" w14:textId="77777777" w:rsidR="002C3E4C" w:rsidRDefault="00E147AF" w:rsidP="00A70CCE">
      <w:pPr>
        <w:ind w:left="1440"/>
      </w:pPr>
      <w:r>
        <w:t>Eksisterende R</w:t>
      </w:r>
      <w:r w:rsidR="002C3E4C">
        <w:t xml:space="preserve">uter-kunder kan bli forvirret av de nye produktene man kan kjøpe, som strengt tatt ikke </w:t>
      </w:r>
      <w:r w:rsidR="00611B5A">
        <w:t>har noe med kollektivtransport å gjøre.</w:t>
      </w:r>
    </w:p>
    <w:p w14:paraId="5D5534D8" w14:textId="77777777" w:rsidR="00DF6C50" w:rsidRPr="00DF6C50" w:rsidRDefault="002C3E4C" w:rsidP="00611B5A">
      <w:pPr>
        <w:ind w:left="1440"/>
        <w:rPr>
          <w:rFonts w:ascii="Arial" w:hAnsi="Arial" w:cs="Arial"/>
          <w:color w:val="000000"/>
        </w:rPr>
      </w:pPr>
      <w:r>
        <w:t>Systemet er ikke testet for tilleggsprodukter</w:t>
      </w:r>
      <w:r w:rsidR="00611B5A">
        <w:t>.</w:t>
      </w:r>
    </w:p>
    <w:p w14:paraId="28D93A81" w14:textId="77777777" w:rsidR="00DF6C50" w:rsidRDefault="00DF6C50" w:rsidP="00DF6C50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br w:type="page"/>
      </w:r>
      <w:r w:rsidRPr="00DF6C50">
        <w:rPr>
          <w:rFonts w:ascii="Arial" w:hAnsi="Arial" w:cs="Arial"/>
          <w:color w:val="000000"/>
          <w:sz w:val="22"/>
          <w:szCs w:val="22"/>
        </w:rPr>
        <w:lastRenderedPageBreak/>
        <w:t xml:space="preserve">Det finnes allerede et system for </w:t>
      </w:r>
      <w:proofErr w:type="spellStart"/>
      <w:r w:rsidRPr="00DF6C50">
        <w:rPr>
          <w:rFonts w:ascii="Arial" w:hAnsi="Arial" w:cs="Arial"/>
          <w:color w:val="000000"/>
          <w:sz w:val="22"/>
          <w:szCs w:val="22"/>
        </w:rPr>
        <w:t>bysykler</w:t>
      </w:r>
      <w:proofErr w:type="spellEnd"/>
      <w:r w:rsidRPr="00DF6C50">
        <w:rPr>
          <w:rFonts w:ascii="Arial" w:hAnsi="Arial" w:cs="Arial"/>
          <w:color w:val="000000"/>
          <w:sz w:val="22"/>
          <w:szCs w:val="22"/>
        </w:rPr>
        <w:t xml:space="preserve">. Selv om sykling i byen og marka har en del fellesnevnere, skiller de seg også fra hverandre. Derfor velger utviklerne å utvikle et nytt system for </w:t>
      </w:r>
      <w:proofErr w:type="spellStart"/>
      <w:r w:rsidRPr="00DF6C50">
        <w:rPr>
          <w:rFonts w:ascii="Arial" w:hAnsi="Arial" w:cs="Arial"/>
          <w:color w:val="000000"/>
          <w:sz w:val="22"/>
          <w:szCs w:val="22"/>
        </w:rPr>
        <w:t>markasykler</w:t>
      </w:r>
      <w:proofErr w:type="spellEnd"/>
      <w:r w:rsidRPr="00DF6C50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30A64041" w14:textId="77777777" w:rsidR="00DF6C50" w:rsidRPr="00DF6C50" w:rsidRDefault="00DF6C50" w:rsidP="00DF6C50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2"/>
          <w:szCs w:val="22"/>
        </w:rPr>
      </w:pPr>
    </w:p>
    <w:p w14:paraId="74FBCBD6" w14:textId="77777777" w:rsidR="00DF6C50" w:rsidRDefault="00DF6C50" w:rsidP="002C3E4C">
      <w:pPr>
        <w:pStyle w:val="Overskrift3"/>
        <w:numPr>
          <w:ilvl w:val="0"/>
          <w:numId w:val="10"/>
        </w:numPr>
      </w:pPr>
      <w:r w:rsidRPr="00DF6C50">
        <w:t xml:space="preserve">Hvilke aspekter ved </w:t>
      </w:r>
      <w:proofErr w:type="spellStart"/>
      <w:r w:rsidRPr="00DF6C50">
        <w:t>markasykler</w:t>
      </w:r>
      <w:proofErr w:type="spellEnd"/>
      <w:r w:rsidRPr="00DF6C50">
        <w:t xml:space="preserve"> skiller seg fra </w:t>
      </w:r>
      <w:proofErr w:type="spellStart"/>
      <w:r w:rsidRPr="00DF6C50">
        <w:t>bysykler</w:t>
      </w:r>
      <w:proofErr w:type="spellEnd"/>
      <w:r w:rsidRPr="00DF6C50">
        <w:t xml:space="preserve">? Nevn fordeler og ulemper ved å utvikle et nytt system i forhold til å benytte seg av </w:t>
      </w:r>
      <w:proofErr w:type="spellStart"/>
      <w:r w:rsidRPr="00DF6C50">
        <w:t>bysykler</w:t>
      </w:r>
      <w:proofErr w:type="spellEnd"/>
      <w:r w:rsidRPr="00DF6C50">
        <w:t xml:space="preserve">-systemet. </w:t>
      </w:r>
    </w:p>
    <w:p w14:paraId="7AC7C2DB" w14:textId="77777777" w:rsidR="002C3E4C" w:rsidRDefault="002C3E4C" w:rsidP="002C3E4C"/>
    <w:p w14:paraId="5C8B3DF9" w14:textId="77777777" w:rsidR="002C3E4C" w:rsidRDefault="002C3E4C" w:rsidP="002C3E4C">
      <w:pPr>
        <w:pStyle w:val="Overskrift4"/>
        <w:ind w:firstLine="720"/>
      </w:pPr>
      <w:r>
        <w:t xml:space="preserve">Aspekter som skiller seg fra </w:t>
      </w:r>
      <w:proofErr w:type="spellStart"/>
      <w:r>
        <w:t>bysykler</w:t>
      </w:r>
      <w:proofErr w:type="spellEnd"/>
      <w:ins w:id="0" w:author="Nina Høegh-Larsen" w:date="2015-02-13T12:52:00Z">
        <w:r w:rsidR="00D0048A">
          <w:br/>
        </w:r>
      </w:ins>
    </w:p>
    <w:p w14:paraId="64D56161" w14:textId="77777777" w:rsidR="00D0048A" w:rsidRPr="00502E31" w:rsidRDefault="00712A3A" w:rsidP="00502E31">
      <w:pPr>
        <w:rPr>
          <w:rFonts w:ascii="Arial" w:hAnsi="Arial" w:cs="Arial"/>
          <w:color w:val="000000"/>
          <w:sz w:val="22"/>
          <w:szCs w:val="22"/>
        </w:rPr>
      </w:pPr>
      <w:proofErr w:type="spellStart"/>
      <w:ins w:id="1" w:author="Nina Høegh-Larsen" w:date="2015-02-13T12:58:00Z">
        <w:r w:rsidRPr="00502E31">
          <w:rPr>
            <w:rFonts w:ascii="Arial" w:hAnsi="Arial" w:cs="Arial"/>
            <w:color w:val="000000"/>
            <w:sz w:val="22"/>
            <w:szCs w:val="22"/>
          </w:rPr>
          <w:t>Bysy</w:t>
        </w:r>
      </w:ins>
      <w:ins w:id="2" w:author="Nina Høegh-Larsen" w:date="2015-02-13T13:03:00Z">
        <w:r w:rsidR="003F234A" w:rsidRPr="00502E31">
          <w:rPr>
            <w:rFonts w:ascii="Arial" w:hAnsi="Arial" w:cs="Arial"/>
            <w:color w:val="000000"/>
            <w:sz w:val="22"/>
            <w:szCs w:val="22"/>
          </w:rPr>
          <w:t>k</w:t>
        </w:r>
      </w:ins>
      <w:ins w:id="3" w:author="Nina Høegh-Larsen" w:date="2015-02-13T12:58:00Z">
        <w:r w:rsidRPr="00502E31">
          <w:rPr>
            <w:rFonts w:ascii="Arial" w:hAnsi="Arial" w:cs="Arial"/>
            <w:color w:val="000000"/>
            <w:sz w:val="22"/>
            <w:szCs w:val="22"/>
          </w:rPr>
          <w:t>ler</w:t>
        </w:r>
        <w:proofErr w:type="spellEnd"/>
        <w:r w:rsidRPr="00502E31">
          <w:rPr>
            <w:rFonts w:ascii="Arial" w:hAnsi="Arial" w:cs="Arial"/>
            <w:color w:val="000000"/>
            <w:sz w:val="22"/>
            <w:szCs w:val="22"/>
          </w:rPr>
          <w:t xml:space="preserve"> er gratis. </w:t>
        </w:r>
        <w:proofErr w:type="spellStart"/>
        <w:r w:rsidRPr="00502E31">
          <w:rPr>
            <w:rFonts w:ascii="Arial" w:hAnsi="Arial" w:cs="Arial"/>
            <w:color w:val="000000"/>
            <w:sz w:val="22"/>
            <w:szCs w:val="22"/>
          </w:rPr>
          <w:t>Bysykler</w:t>
        </w:r>
        <w:proofErr w:type="spellEnd"/>
        <w:r w:rsidRPr="00502E31">
          <w:rPr>
            <w:rFonts w:ascii="Arial" w:hAnsi="Arial" w:cs="Arial"/>
            <w:color w:val="000000"/>
            <w:sz w:val="22"/>
            <w:szCs w:val="22"/>
          </w:rPr>
          <w:t xml:space="preserve"> har et eget kort kun for </w:t>
        </w:r>
        <w:proofErr w:type="spellStart"/>
        <w:r w:rsidRPr="00502E31">
          <w:rPr>
            <w:rFonts w:ascii="Arial" w:hAnsi="Arial" w:cs="Arial"/>
            <w:color w:val="000000"/>
            <w:sz w:val="22"/>
            <w:szCs w:val="22"/>
          </w:rPr>
          <w:t>bysykler</w:t>
        </w:r>
        <w:proofErr w:type="spellEnd"/>
        <w:r w:rsidRPr="00502E31">
          <w:rPr>
            <w:rFonts w:ascii="Arial" w:hAnsi="Arial" w:cs="Arial"/>
            <w:color w:val="000000"/>
            <w:sz w:val="22"/>
            <w:szCs w:val="22"/>
          </w:rPr>
          <w:t xml:space="preserve">, mens </w:t>
        </w:r>
        <w:proofErr w:type="spellStart"/>
        <w:r w:rsidRPr="00502E31">
          <w:rPr>
            <w:rFonts w:ascii="Arial" w:hAnsi="Arial" w:cs="Arial"/>
            <w:color w:val="000000"/>
            <w:sz w:val="22"/>
            <w:szCs w:val="22"/>
          </w:rPr>
          <w:t>markasykler</w:t>
        </w:r>
        <w:proofErr w:type="spellEnd"/>
        <w:r w:rsidRPr="00502E31">
          <w:rPr>
            <w:rFonts w:ascii="Arial" w:hAnsi="Arial" w:cs="Arial"/>
            <w:color w:val="000000"/>
            <w:sz w:val="22"/>
            <w:szCs w:val="22"/>
          </w:rPr>
          <w:t xml:space="preserve"> har tenkt å basere seg på et </w:t>
        </w:r>
        <w:r w:rsidR="003F234A" w:rsidRPr="00502E31">
          <w:rPr>
            <w:rFonts w:ascii="Arial" w:hAnsi="Arial" w:cs="Arial"/>
            <w:color w:val="000000"/>
            <w:sz w:val="22"/>
            <w:szCs w:val="22"/>
          </w:rPr>
          <w:t>Ruter-systemet</w:t>
        </w:r>
      </w:ins>
      <w:ins w:id="4" w:author="Nina Høegh-Larsen" w:date="2015-02-13T13:03:00Z">
        <w:r w:rsidR="003F234A" w:rsidRPr="00502E31">
          <w:rPr>
            <w:rFonts w:ascii="Arial" w:hAnsi="Arial" w:cs="Arial"/>
            <w:color w:val="000000"/>
            <w:sz w:val="22"/>
            <w:szCs w:val="22"/>
          </w:rPr>
          <w:t xml:space="preserve"> fordi det trenger en betalingsløsning. For </w:t>
        </w:r>
        <w:proofErr w:type="spellStart"/>
        <w:r w:rsidR="003F234A" w:rsidRPr="00502E31">
          <w:rPr>
            <w:rFonts w:ascii="Arial" w:hAnsi="Arial" w:cs="Arial"/>
            <w:color w:val="000000"/>
            <w:sz w:val="22"/>
            <w:szCs w:val="22"/>
          </w:rPr>
          <w:t>bysykler</w:t>
        </w:r>
        <w:proofErr w:type="spellEnd"/>
        <w:r w:rsidR="003F234A" w:rsidRPr="00502E31">
          <w:rPr>
            <w:rFonts w:ascii="Arial" w:hAnsi="Arial" w:cs="Arial"/>
            <w:color w:val="000000"/>
            <w:sz w:val="22"/>
            <w:szCs w:val="22"/>
          </w:rPr>
          <w:t xml:space="preserve"> holder det å registrere seg og så bruke kortet, som fungerer som et lånekort.</w:t>
        </w:r>
      </w:ins>
    </w:p>
    <w:p w14:paraId="6905C3F7" w14:textId="77777777" w:rsidR="00C37AF3" w:rsidRPr="00502E31" w:rsidRDefault="00C37AF3" w:rsidP="00502E31">
      <w:pPr>
        <w:rPr>
          <w:ins w:id="5" w:author="Nina Høegh-Larsen" w:date="2015-02-13T12:57:00Z"/>
          <w:rFonts w:ascii="Arial" w:hAnsi="Arial" w:cs="Arial"/>
          <w:color w:val="000000"/>
          <w:sz w:val="22"/>
          <w:szCs w:val="22"/>
        </w:rPr>
      </w:pPr>
      <w:r w:rsidRPr="00502E31">
        <w:rPr>
          <w:rFonts w:ascii="Arial" w:hAnsi="Arial" w:cs="Arial"/>
          <w:color w:val="000000"/>
          <w:sz w:val="22"/>
          <w:szCs w:val="22"/>
        </w:rPr>
        <w:t xml:space="preserve">Man kan bare låne en </w:t>
      </w:r>
      <w:proofErr w:type="spellStart"/>
      <w:r w:rsidRPr="00502E31">
        <w:rPr>
          <w:rFonts w:ascii="Arial" w:hAnsi="Arial" w:cs="Arial"/>
          <w:color w:val="000000"/>
          <w:sz w:val="22"/>
          <w:szCs w:val="22"/>
        </w:rPr>
        <w:t>bysykkel</w:t>
      </w:r>
      <w:proofErr w:type="spellEnd"/>
      <w:r w:rsidRPr="00502E31">
        <w:rPr>
          <w:rFonts w:ascii="Arial" w:hAnsi="Arial" w:cs="Arial"/>
          <w:color w:val="000000"/>
          <w:sz w:val="22"/>
          <w:szCs w:val="22"/>
        </w:rPr>
        <w:t xml:space="preserve"> om gangen pr kort/bruker, dette er ikke spesifisert for </w:t>
      </w:r>
      <w:proofErr w:type="spellStart"/>
      <w:r w:rsidRPr="00502E31">
        <w:rPr>
          <w:rFonts w:ascii="Arial" w:hAnsi="Arial" w:cs="Arial"/>
          <w:color w:val="000000"/>
          <w:sz w:val="22"/>
          <w:szCs w:val="22"/>
        </w:rPr>
        <w:t>markasykler</w:t>
      </w:r>
      <w:proofErr w:type="spellEnd"/>
      <w:r w:rsidRPr="00502E31">
        <w:rPr>
          <w:rFonts w:ascii="Arial" w:hAnsi="Arial" w:cs="Arial"/>
          <w:color w:val="000000"/>
          <w:sz w:val="22"/>
          <w:szCs w:val="22"/>
        </w:rPr>
        <w:t>.</w:t>
      </w:r>
    </w:p>
    <w:p w14:paraId="1D3BD2FE" w14:textId="77777777" w:rsidR="003F234A" w:rsidRPr="00502E31" w:rsidRDefault="002C3E4C" w:rsidP="00502E31">
      <w:pPr>
        <w:rPr>
          <w:ins w:id="6" w:author="Nina Høegh-Larsen" w:date="2015-02-13T13:04:00Z"/>
          <w:rFonts w:ascii="Arial" w:hAnsi="Arial" w:cs="Arial"/>
          <w:color w:val="000000"/>
          <w:sz w:val="22"/>
          <w:szCs w:val="22"/>
        </w:rPr>
      </w:pPr>
      <w:del w:id="7" w:author="Nina Høegh-Larsen" w:date="2015-02-13T13:04:00Z">
        <w:r w:rsidRPr="00502E31" w:rsidDel="003F234A">
          <w:rPr>
            <w:rFonts w:ascii="Arial" w:hAnsi="Arial" w:cs="Arial"/>
            <w:color w:val="000000"/>
            <w:sz w:val="22"/>
            <w:szCs w:val="22"/>
          </w:rPr>
          <w:delText>Markasykler skiller seg fra bysykler ved at det</w:delText>
        </w:r>
      </w:del>
      <w:ins w:id="8" w:author="Nina Høegh-Larsen" w:date="2015-02-13T13:04:00Z">
        <w:r w:rsidR="003F234A" w:rsidRPr="00502E31">
          <w:rPr>
            <w:rFonts w:ascii="Arial" w:hAnsi="Arial" w:cs="Arial"/>
            <w:color w:val="000000"/>
            <w:sz w:val="22"/>
            <w:szCs w:val="22"/>
          </w:rPr>
          <w:t xml:space="preserve">Det er </w:t>
        </w:r>
      </w:ins>
      <w:del w:id="9" w:author="Nina Høegh-Larsen" w:date="2015-02-13T13:04:00Z">
        <w:r w:rsidRPr="00502E31" w:rsidDel="003F234A">
          <w:rPr>
            <w:rFonts w:ascii="Arial" w:hAnsi="Arial" w:cs="Arial"/>
            <w:color w:val="000000"/>
            <w:sz w:val="22"/>
            <w:szCs w:val="22"/>
          </w:rPr>
          <w:delText xml:space="preserve"> for det første er</w:delText>
        </w:r>
      </w:del>
      <w:r w:rsidRPr="00502E31">
        <w:rPr>
          <w:rFonts w:ascii="Arial" w:hAnsi="Arial" w:cs="Arial"/>
          <w:color w:val="000000"/>
          <w:sz w:val="22"/>
          <w:szCs w:val="22"/>
        </w:rPr>
        <w:t xml:space="preserve"> flere forskjellige </w:t>
      </w:r>
      <w:r w:rsidR="00611B5A" w:rsidRPr="00502E31">
        <w:rPr>
          <w:rFonts w:ascii="Arial" w:hAnsi="Arial" w:cs="Arial"/>
          <w:color w:val="000000"/>
          <w:sz w:val="22"/>
          <w:szCs w:val="22"/>
        </w:rPr>
        <w:t xml:space="preserve">typer sykler å velge mellom for </w:t>
      </w:r>
      <w:proofErr w:type="spellStart"/>
      <w:r w:rsidR="00611B5A" w:rsidRPr="00502E31">
        <w:rPr>
          <w:rFonts w:ascii="Arial" w:hAnsi="Arial" w:cs="Arial"/>
          <w:color w:val="000000"/>
          <w:sz w:val="22"/>
          <w:szCs w:val="22"/>
        </w:rPr>
        <w:t>markasykler</w:t>
      </w:r>
      <w:proofErr w:type="spellEnd"/>
      <w:r w:rsidR="00611B5A" w:rsidRPr="00502E31">
        <w:rPr>
          <w:rFonts w:ascii="Arial" w:hAnsi="Arial" w:cs="Arial"/>
          <w:color w:val="000000"/>
          <w:sz w:val="22"/>
          <w:szCs w:val="22"/>
        </w:rPr>
        <w:t xml:space="preserve">. For </w:t>
      </w:r>
      <w:proofErr w:type="spellStart"/>
      <w:r w:rsidR="00611B5A" w:rsidRPr="00502E31">
        <w:rPr>
          <w:rFonts w:ascii="Arial" w:hAnsi="Arial" w:cs="Arial"/>
          <w:color w:val="000000"/>
          <w:sz w:val="22"/>
          <w:szCs w:val="22"/>
        </w:rPr>
        <w:t>bysykler</w:t>
      </w:r>
      <w:proofErr w:type="spellEnd"/>
      <w:r w:rsidR="00611B5A" w:rsidRPr="00502E31">
        <w:rPr>
          <w:rFonts w:ascii="Arial" w:hAnsi="Arial" w:cs="Arial"/>
          <w:color w:val="000000"/>
          <w:sz w:val="22"/>
          <w:szCs w:val="22"/>
        </w:rPr>
        <w:t xml:space="preserve"> finnes det bare en type sykkel å velge </w:t>
      </w:r>
      <w:del w:id="10" w:author="Nina Høegh-Larsen" w:date="2015-02-13T12:51:00Z">
        <w:r w:rsidR="00611B5A" w:rsidRPr="00502E31" w:rsidDel="00D0048A">
          <w:rPr>
            <w:rFonts w:ascii="Arial" w:hAnsi="Arial" w:cs="Arial"/>
            <w:color w:val="000000"/>
            <w:sz w:val="22"/>
            <w:szCs w:val="22"/>
          </w:rPr>
          <w:delText>mellom</w:delText>
        </w:r>
      </w:del>
      <w:r w:rsidR="00611B5A" w:rsidRPr="00502E31">
        <w:rPr>
          <w:rFonts w:ascii="Arial" w:hAnsi="Arial" w:cs="Arial"/>
          <w:color w:val="000000"/>
          <w:sz w:val="22"/>
          <w:szCs w:val="22"/>
        </w:rPr>
        <w:t>.</w:t>
      </w:r>
      <w:ins w:id="11" w:author="Nina Høegh-Larsen" w:date="2015-02-13T12:52:00Z">
        <w:r w:rsidR="00D0048A" w:rsidRPr="00502E3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</w:p>
    <w:p w14:paraId="1B1A2235" w14:textId="77777777" w:rsidR="002C3E4C" w:rsidRPr="00502E31" w:rsidRDefault="00D0048A" w:rsidP="00502E31">
      <w:pPr>
        <w:rPr>
          <w:ins w:id="12" w:author="Nina Høegh-Larsen" w:date="2015-02-13T12:54:00Z"/>
          <w:rFonts w:ascii="Arial" w:hAnsi="Arial" w:cs="Arial"/>
          <w:color w:val="000000"/>
          <w:sz w:val="22"/>
          <w:szCs w:val="22"/>
        </w:rPr>
      </w:pPr>
      <w:proofErr w:type="spellStart"/>
      <w:ins w:id="13" w:author="Nina Høegh-Larsen" w:date="2015-02-13T12:53:00Z">
        <w:r w:rsidRPr="00502E31">
          <w:rPr>
            <w:rFonts w:ascii="Arial" w:hAnsi="Arial" w:cs="Arial"/>
            <w:color w:val="000000"/>
            <w:sz w:val="22"/>
            <w:szCs w:val="22"/>
          </w:rPr>
          <w:t>Bysykler</w:t>
        </w:r>
        <w:proofErr w:type="spellEnd"/>
        <w:r w:rsidRPr="00502E31">
          <w:rPr>
            <w:rFonts w:ascii="Arial" w:hAnsi="Arial" w:cs="Arial"/>
            <w:color w:val="000000"/>
            <w:sz w:val="22"/>
            <w:szCs w:val="22"/>
          </w:rPr>
          <w:t xml:space="preserve"> blir nå kjørt kontinuerlig hver dag for at det alltid skal være ledige sykler på hvert stativ. </w:t>
        </w:r>
        <w:proofErr w:type="spellStart"/>
        <w:r w:rsidRPr="00502E31">
          <w:rPr>
            <w:rFonts w:ascii="Arial" w:hAnsi="Arial" w:cs="Arial"/>
            <w:color w:val="000000"/>
            <w:sz w:val="22"/>
            <w:szCs w:val="22"/>
          </w:rPr>
          <w:t>Markasykler</w:t>
        </w:r>
        <w:proofErr w:type="spellEnd"/>
        <w:r w:rsidRPr="00502E31">
          <w:rPr>
            <w:rFonts w:ascii="Arial" w:hAnsi="Arial" w:cs="Arial"/>
            <w:color w:val="000000"/>
            <w:sz w:val="22"/>
            <w:szCs w:val="22"/>
          </w:rPr>
          <w:t xml:space="preserve"> er tenkt å kjøres kun en gang om dagen.</w:t>
        </w:r>
      </w:ins>
    </w:p>
    <w:p w14:paraId="549F0D1D" w14:textId="77777777" w:rsidR="00D0048A" w:rsidRPr="00502E31" w:rsidDel="003F234A" w:rsidRDefault="00D0048A" w:rsidP="00502E31">
      <w:pPr>
        <w:rPr>
          <w:del w:id="14" w:author="Nina Høegh-Larsen" w:date="2015-02-13T13:04:00Z"/>
          <w:rFonts w:ascii="Arial" w:hAnsi="Arial" w:cs="Arial"/>
          <w:color w:val="000000"/>
          <w:sz w:val="22"/>
          <w:szCs w:val="22"/>
        </w:rPr>
      </w:pPr>
      <w:proofErr w:type="spellStart"/>
      <w:ins w:id="15" w:author="Nina Høegh-Larsen" w:date="2015-02-13T12:55:00Z">
        <w:r w:rsidRPr="00502E31">
          <w:rPr>
            <w:rFonts w:ascii="Arial" w:hAnsi="Arial" w:cs="Arial"/>
            <w:color w:val="000000"/>
            <w:sz w:val="22"/>
            <w:szCs w:val="22"/>
          </w:rPr>
          <w:t>Bysykler</w:t>
        </w:r>
        <w:proofErr w:type="spellEnd"/>
        <w:r w:rsidRPr="00502E31">
          <w:rPr>
            <w:rFonts w:ascii="Arial" w:hAnsi="Arial" w:cs="Arial"/>
            <w:color w:val="000000"/>
            <w:sz w:val="22"/>
            <w:szCs w:val="22"/>
          </w:rPr>
          <w:t xml:space="preserve"> har en makstid på 3 timer for sykkel-leie.</w:t>
        </w:r>
      </w:ins>
      <w:ins w:id="16" w:author="Nina Høegh-Larsen" w:date="2015-02-13T12:56:00Z">
        <w:r w:rsidRPr="00502E31">
          <w:rPr>
            <w:rFonts w:ascii="Arial" w:hAnsi="Arial" w:cs="Arial"/>
            <w:color w:val="000000"/>
            <w:sz w:val="22"/>
            <w:szCs w:val="22"/>
          </w:rPr>
          <w:t xml:space="preserve"> Dette er ikke spesifisert om </w:t>
        </w:r>
        <w:proofErr w:type="spellStart"/>
        <w:r w:rsidRPr="00502E31">
          <w:rPr>
            <w:rFonts w:ascii="Arial" w:hAnsi="Arial" w:cs="Arial"/>
            <w:color w:val="000000"/>
            <w:sz w:val="22"/>
            <w:szCs w:val="22"/>
          </w:rPr>
          <w:t>markasykler</w:t>
        </w:r>
        <w:proofErr w:type="spellEnd"/>
        <w:r w:rsidRPr="00502E31">
          <w:rPr>
            <w:rFonts w:ascii="Arial" w:hAnsi="Arial" w:cs="Arial"/>
            <w:color w:val="000000"/>
            <w:sz w:val="22"/>
            <w:szCs w:val="22"/>
          </w:rPr>
          <w:t xml:space="preserve">.  Det er også innført et straffesystem på </w:t>
        </w:r>
        <w:proofErr w:type="spellStart"/>
        <w:r w:rsidRPr="00502E31">
          <w:rPr>
            <w:rFonts w:ascii="Arial" w:hAnsi="Arial" w:cs="Arial"/>
            <w:color w:val="000000"/>
            <w:sz w:val="22"/>
            <w:szCs w:val="22"/>
          </w:rPr>
          <w:t>bysykler</w:t>
        </w:r>
        <w:proofErr w:type="spellEnd"/>
        <w:r w:rsidRPr="00502E31">
          <w:rPr>
            <w:rFonts w:ascii="Arial" w:hAnsi="Arial" w:cs="Arial"/>
            <w:color w:val="000000"/>
            <w:sz w:val="22"/>
            <w:szCs w:val="22"/>
          </w:rPr>
          <w:t xml:space="preserve"> som blir levert for sent</w:t>
        </w:r>
      </w:ins>
      <w:ins w:id="17" w:author="Nina Høegh-Larsen" w:date="2015-02-13T13:04:00Z">
        <w:r w:rsidR="003F234A" w:rsidRPr="00502E31">
          <w:rPr>
            <w:rFonts w:ascii="Arial" w:hAnsi="Arial" w:cs="Arial"/>
            <w:color w:val="000000"/>
            <w:sz w:val="22"/>
            <w:szCs w:val="22"/>
          </w:rPr>
          <w:t xml:space="preserve"> (3 </w:t>
        </w:r>
        <w:proofErr w:type="spellStart"/>
        <w:r w:rsidR="003F234A" w:rsidRPr="00502E31">
          <w:rPr>
            <w:rFonts w:ascii="Arial" w:hAnsi="Arial" w:cs="Arial"/>
            <w:color w:val="000000"/>
            <w:sz w:val="22"/>
            <w:szCs w:val="22"/>
          </w:rPr>
          <w:t>strikes</w:t>
        </w:r>
        <w:proofErr w:type="spellEnd"/>
        <w:r w:rsidR="003F234A" w:rsidRPr="00502E31">
          <w:rPr>
            <w:rFonts w:ascii="Arial" w:hAnsi="Arial" w:cs="Arial"/>
            <w:color w:val="000000"/>
            <w:sz w:val="22"/>
            <w:szCs w:val="22"/>
          </w:rPr>
          <w:t>-basert)</w:t>
        </w:r>
      </w:ins>
      <w:ins w:id="18" w:author="Nina Høegh-Larsen" w:date="2015-02-13T12:56:00Z">
        <w:r w:rsidRPr="00502E31">
          <w:rPr>
            <w:rFonts w:ascii="Arial" w:hAnsi="Arial" w:cs="Arial"/>
            <w:color w:val="000000"/>
            <w:sz w:val="22"/>
            <w:szCs w:val="22"/>
          </w:rPr>
          <w:t xml:space="preserve">, som ikke finnes i </w:t>
        </w:r>
        <w:proofErr w:type="spellStart"/>
        <w:r w:rsidRPr="00502E31">
          <w:rPr>
            <w:rFonts w:ascii="Arial" w:hAnsi="Arial" w:cs="Arial"/>
            <w:color w:val="000000"/>
            <w:sz w:val="22"/>
            <w:szCs w:val="22"/>
          </w:rPr>
          <w:t>markasykler</w:t>
        </w:r>
      </w:ins>
      <w:proofErr w:type="spellEnd"/>
      <w:ins w:id="19" w:author="Nina Høegh-Larsen" w:date="2015-02-13T13:04:00Z">
        <w:r w:rsidR="003F234A" w:rsidRPr="00502E31">
          <w:rPr>
            <w:rFonts w:ascii="Arial" w:hAnsi="Arial" w:cs="Arial"/>
            <w:color w:val="000000"/>
            <w:sz w:val="22"/>
            <w:szCs w:val="22"/>
          </w:rPr>
          <w:t xml:space="preserve"> i følge spesifikasjonen.</w:t>
        </w:r>
      </w:ins>
      <w:r w:rsidR="00C37AF3" w:rsidRPr="00502E31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74C704C6" w14:textId="77777777" w:rsidR="00D81E6D" w:rsidRPr="00502E31" w:rsidRDefault="00D81E6D" w:rsidP="00502E31">
      <w:pPr>
        <w:rPr>
          <w:ins w:id="20" w:author="Nina Høegh-Larsen" w:date="2015-02-13T13:17:00Z"/>
          <w:rFonts w:ascii="Arial" w:hAnsi="Arial" w:cs="Arial"/>
          <w:color w:val="000000"/>
          <w:sz w:val="22"/>
          <w:szCs w:val="22"/>
        </w:rPr>
      </w:pPr>
      <w:ins w:id="21" w:author="Nina Høegh-Larsen" w:date="2015-02-13T13:17:00Z">
        <w:r w:rsidRPr="00502E31">
          <w:rPr>
            <w:rFonts w:ascii="Arial" w:hAnsi="Arial" w:cs="Arial"/>
            <w:color w:val="000000"/>
            <w:sz w:val="22"/>
            <w:szCs w:val="22"/>
          </w:rPr>
          <w:t xml:space="preserve">Det er viktig å se på hvem som vil bruke </w:t>
        </w:r>
        <w:proofErr w:type="spellStart"/>
        <w:r w:rsidRPr="00502E31">
          <w:rPr>
            <w:rFonts w:ascii="Arial" w:hAnsi="Arial" w:cs="Arial"/>
            <w:color w:val="000000"/>
            <w:sz w:val="22"/>
            <w:szCs w:val="22"/>
          </w:rPr>
          <w:t>markasyklene</w:t>
        </w:r>
        <w:proofErr w:type="spellEnd"/>
        <w:r w:rsidRPr="00502E31">
          <w:rPr>
            <w:rFonts w:ascii="Arial" w:hAnsi="Arial" w:cs="Arial"/>
            <w:color w:val="000000"/>
            <w:sz w:val="22"/>
            <w:szCs w:val="22"/>
          </w:rPr>
          <w:t xml:space="preserve"> og hvorfor. Mange av de som bruker </w:t>
        </w:r>
        <w:proofErr w:type="spellStart"/>
        <w:r w:rsidRPr="00502E31">
          <w:rPr>
            <w:rFonts w:ascii="Arial" w:hAnsi="Arial" w:cs="Arial"/>
            <w:color w:val="000000"/>
            <w:sz w:val="22"/>
            <w:szCs w:val="22"/>
          </w:rPr>
          <w:t>bysykkeltilbudet</w:t>
        </w:r>
        <w:proofErr w:type="spellEnd"/>
        <w:r w:rsidRPr="00502E31">
          <w:rPr>
            <w:rFonts w:ascii="Arial" w:hAnsi="Arial" w:cs="Arial"/>
            <w:color w:val="000000"/>
            <w:sz w:val="22"/>
            <w:szCs w:val="22"/>
          </w:rPr>
          <w:t xml:space="preserve"> bruker det som et alter</w:t>
        </w:r>
      </w:ins>
      <w:r w:rsidR="00C37AF3" w:rsidRPr="00502E31">
        <w:rPr>
          <w:rFonts w:ascii="Arial" w:hAnsi="Arial" w:cs="Arial"/>
          <w:color w:val="000000"/>
          <w:sz w:val="22"/>
          <w:szCs w:val="22"/>
        </w:rPr>
        <w:t>n</w:t>
      </w:r>
      <w:ins w:id="22" w:author="Nina Høegh-Larsen" w:date="2015-02-13T13:17:00Z">
        <w:r w:rsidRPr="00502E31">
          <w:rPr>
            <w:rFonts w:ascii="Arial" w:hAnsi="Arial" w:cs="Arial"/>
            <w:color w:val="000000"/>
            <w:sz w:val="22"/>
            <w:szCs w:val="22"/>
          </w:rPr>
          <w:t xml:space="preserve">ativt transportmiddel, for å komme seg fra A til B. </w:t>
        </w:r>
        <w:proofErr w:type="spellStart"/>
        <w:r w:rsidRPr="00502E31">
          <w:rPr>
            <w:rFonts w:ascii="Arial" w:hAnsi="Arial" w:cs="Arial"/>
            <w:color w:val="000000"/>
            <w:sz w:val="22"/>
            <w:szCs w:val="22"/>
          </w:rPr>
          <w:t>Sansynligvis</w:t>
        </w:r>
        <w:proofErr w:type="spellEnd"/>
        <w:r w:rsidRPr="00502E31">
          <w:rPr>
            <w:rFonts w:ascii="Arial" w:hAnsi="Arial" w:cs="Arial"/>
            <w:color w:val="000000"/>
            <w:sz w:val="22"/>
            <w:szCs w:val="22"/>
          </w:rPr>
          <w:t xml:space="preserve"> er de aller fleste av </w:t>
        </w:r>
        <w:proofErr w:type="spellStart"/>
        <w:r w:rsidRPr="00502E31">
          <w:rPr>
            <w:rFonts w:ascii="Arial" w:hAnsi="Arial" w:cs="Arial"/>
            <w:color w:val="000000"/>
            <w:sz w:val="22"/>
            <w:szCs w:val="22"/>
          </w:rPr>
          <w:t>brukerene</w:t>
        </w:r>
        <w:proofErr w:type="spellEnd"/>
        <w:r w:rsidRPr="00502E31">
          <w:rPr>
            <w:rFonts w:ascii="Arial" w:hAnsi="Arial" w:cs="Arial"/>
            <w:color w:val="000000"/>
            <w:sz w:val="22"/>
            <w:szCs w:val="22"/>
          </w:rPr>
          <w:t xml:space="preserve"> av </w:t>
        </w:r>
        <w:proofErr w:type="spellStart"/>
        <w:r w:rsidRPr="00502E31">
          <w:rPr>
            <w:rFonts w:ascii="Arial" w:hAnsi="Arial" w:cs="Arial"/>
            <w:color w:val="000000"/>
            <w:sz w:val="22"/>
            <w:szCs w:val="22"/>
          </w:rPr>
          <w:t>bysykkeltilbudet</w:t>
        </w:r>
        <w:proofErr w:type="spellEnd"/>
        <w:r w:rsidRPr="00502E31">
          <w:rPr>
            <w:rFonts w:ascii="Arial" w:hAnsi="Arial" w:cs="Arial"/>
            <w:color w:val="000000"/>
            <w:sz w:val="22"/>
            <w:szCs w:val="22"/>
          </w:rPr>
          <w:t xml:space="preserve"> i nærheten av et stativ</w:t>
        </w:r>
      </w:ins>
      <w:r w:rsidR="00C37AF3" w:rsidRPr="00502E31">
        <w:rPr>
          <w:rFonts w:ascii="Arial" w:hAnsi="Arial" w:cs="Arial"/>
          <w:color w:val="000000"/>
          <w:sz w:val="22"/>
          <w:szCs w:val="22"/>
        </w:rPr>
        <w:t>,</w:t>
      </w:r>
      <w:ins w:id="23" w:author="Nina Høegh-Larsen" w:date="2015-02-13T13:17:00Z">
        <w:r w:rsidRPr="00502E31">
          <w:rPr>
            <w:rFonts w:ascii="Arial" w:hAnsi="Arial" w:cs="Arial"/>
            <w:color w:val="000000"/>
            <w:sz w:val="22"/>
            <w:szCs w:val="22"/>
          </w:rPr>
          <w:t xml:space="preserve"> og har mest sannsynlig et stativ ved målet også. </w:t>
        </w:r>
      </w:ins>
    </w:p>
    <w:p w14:paraId="120F07B5" w14:textId="77777777" w:rsidR="00D81E6D" w:rsidRPr="00502E31" w:rsidRDefault="00D81E6D" w:rsidP="00502E31">
      <w:pPr>
        <w:rPr>
          <w:ins w:id="24" w:author="Nina Høegh-Larsen" w:date="2015-02-13T13:17:00Z"/>
          <w:rFonts w:ascii="Arial" w:hAnsi="Arial" w:cs="Arial"/>
          <w:color w:val="000000"/>
          <w:sz w:val="22"/>
          <w:szCs w:val="22"/>
        </w:rPr>
      </w:pPr>
      <w:proofErr w:type="spellStart"/>
      <w:ins w:id="25" w:author="Nina Høegh-Larsen" w:date="2015-02-13T13:17:00Z">
        <w:r w:rsidRPr="00502E31">
          <w:rPr>
            <w:rFonts w:ascii="Arial" w:hAnsi="Arial" w:cs="Arial"/>
            <w:color w:val="000000"/>
            <w:sz w:val="22"/>
            <w:szCs w:val="22"/>
          </w:rPr>
          <w:t>Markasyklene</w:t>
        </w:r>
        <w:proofErr w:type="spellEnd"/>
        <w:r w:rsidRPr="00502E31">
          <w:rPr>
            <w:rFonts w:ascii="Arial" w:hAnsi="Arial" w:cs="Arial"/>
            <w:color w:val="000000"/>
            <w:sz w:val="22"/>
            <w:szCs w:val="22"/>
          </w:rPr>
          <w:t xml:space="preserve"> vil </w:t>
        </w:r>
        <w:proofErr w:type="spellStart"/>
        <w:r w:rsidRPr="00502E31">
          <w:rPr>
            <w:rFonts w:ascii="Arial" w:hAnsi="Arial" w:cs="Arial"/>
            <w:color w:val="000000"/>
            <w:sz w:val="22"/>
            <w:szCs w:val="22"/>
          </w:rPr>
          <w:t>sannsyligvis</w:t>
        </w:r>
        <w:proofErr w:type="spellEnd"/>
        <w:r w:rsidRPr="00502E31">
          <w:rPr>
            <w:rFonts w:ascii="Arial" w:hAnsi="Arial" w:cs="Arial"/>
            <w:color w:val="000000"/>
            <w:sz w:val="22"/>
            <w:szCs w:val="22"/>
          </w:rPr>
          <w:t xml:space="preserve"> brukes til rekreasjon og treningsformål. Av familier og turister. (reflekteres i at det i alt er 4 typer sykler å velge mellom.) </w:t>
        </w:r>
      </w:ins>
    </w:p>
    <w:p w14:paraId="65A77442" w14:textId="77777777" w:rsidR="00D81E6D" w:rsidRPr="00502E31" w:rsidRDefault="00D81E6D" w:rsidP="00502E31">
      <w:pPr>
        <w:rPr>
          <w:ins w:id="26" w:author="Nina Høegh-Larsen" w:date="2015-02-13T13:17:00Z"/>
          <w:rFonts w:ascii="Arial" w:hAnsi="Arial" w:cs="Arial"/>
          <w:color w:val="000000"/>
          <w:sz w:val="22"/>
          <w:szCs w:val="22"/>
        </w:rPr>
      </w:pPr>
      <w:ins w:id="27" w:author="Nina Høegh-Larsen" w:date="2015-02-13T13:17:00Z">
        <w:r w:rsidRPr="00502E31">
          <w:rPr>
            <w:rFonts w:ascii="Arial" w:hAnsi="Arial" w:cs="Arial"/>
            <w:color w:val="000000"/>
            <w:sz w:val="22"/>
            <w:szCs w:val="22"/>
          </w:rPr>
          <w:t xml:space="preserve">Bruken av syklene er derfor svært forskjellige. Vi kan derfor anta at motivasjonen for å bruke tilbudet er forskjellig fra de som velger </w:t>
        </w:r>
        <w:proofErr w:type="spellStart"/>
        <w:r w:rsidRPr="00502E31">
          <w:rPr>
            <w:rFonts w:ascii="Arial" w:hAnsi="Arial" w:cs="Arial"/>
            <w:color w:val="000000"/>
            <w:sz w:val="22"/>
            <w:szCs w:val="22"/>
          </w:rPr>
          <w:t>bysykkel</w:t>
        </w:r>
        <w:proofErr w:type="spellEnd"/>
        <w:r w:rsidRPr="00502E31">
          <w:rPr>
            <w:rFonts w:ascii="Arial" w:hAnsi="Arial" w:cs="Arial"/>
            <w:color w:val="000000"/>
            <w:sz w:val="22"/>
            <w:szCs w:val="22"/>
          </w:rPr>
          <w:t xml:space="preserve"> fremfor kollektivt.</w:t>
        </w:r>
      </w:ins>
    </w:p>
    <w:p w14:paraId="6423E915" w14:textId="77777777" w:rsidR="00D81E6D" w:rsidRPr="00502E31" w:rsidRDefault="00D81E6D" w:rsidP="00502E31">
      <w:pPr>
        <w:rPr>
          <w:rFonts w:ascii="Arial" w:hAnsi="Arial" w:cs="Arial"/>
          <w:color w:val="000000"/>
          <w:sz w:val="22"/>
          <w:szCs w:val="22"/>
        </w:rPr>
      </w:pPr>
      <w:ins w:id="28" w:author="Nina Høegh-Larsen" w:date="2015-02-13T13:17:00Z">
        <w:r w:rsidRPr="00502E31">
          <w:rPr>
            <w:rFonts w:ascii="Arial" w:hAnsi="Arial" w:cs="Arial"/>
            <w:color w:val="000000"/>
            <w:sz w:val="22"/>
            <w:szCs w:val="22"/>
          </w:rPr>
          <w:t>Med dette i tankene er det en klar fordel i å utvikle et nytt system spesialisert for disse menneskene og deres motivasjoner til å ta i bruk tilbudet. Hvis man kun baserer s</w:t>
        </w:r>
      </w:ins>
      <w:r w:rsidR="00C37AF3" w:rsidRPr="00502E31">
        <w:rPr>
          <w:rFonts w:ascii="Arial" w:hAnsi="Arial" w:cs="Arial"/>
          <w:color w:val="000000"/>
          <w:sz w:val="22"/>
          <w:szCs w:val="22"/>
        </w:rPr>
        <w:t>e</w:t>
      </w:r>
      <w:ins w:id="29" w:author="Nina Høegh-Larsen" w:date="2015-02-13T13:17:00Z">
        <w:r w:rsidRPr="00502E31">
          <w:rPr>
            <w:rFonts w:ascii="Arial" w:hAnsi="Arial" w:cs="Arial"/>
            <w:color w:val="000000"/>
            <w:sz w:val="22"/>
            <w:szCs w:val="22"/>
          </w:rPr>
          <w:t xml:space="preserve">g på det eksisterende systemet til ruter uten store endringer blir til og med det å kunne registrere personalia komplisert.  </w:t>
        </w:r>
      </w:ins>
    </w:p>
    <w:p w14:paraId="50B1B40D" w14:textId="77777777" w:rsidR="00502E31" w:rsidRPr="00502E31" w:rsidRDefault="00502E31" w:rsidP="00502E31">
      <w:pPr>
        <w:rPr>
          <w:rFonts w:ascii="Arial" w:hAnsi="Arial" w:cs="Arial"/>
          <w:color w:val="000000"/>
          <w:sz w:val="22"/>
          <w:szCs w:val="22"/>
        </w:rPr>
      </w:pPr>
      <w:r w:rsidRPr="00502E31">
        <w:rPr>
          <w:rFonts w:ascii="Arial" w:hAnsi="Arial" w:cs="Arial"/>
          <w:color w:val="000000"/>
          <w:sz w:val="22"/>
          <w:szCs w:val="22"/>
        </w:rPr>
        <w:lastRenderedPageBreak/>
        <w:t xml:space="preserve">Det er viktig å se på hvem som vil bruke </w:t>
      </w:r>
      <w:proofErr w:type="spellStart"/>
      <w:r w:rsidRPr="00502E31">
        <w:rPr>
          <w:rFonts w:ascii="Arial" w:hAnsi="Arial" w:cs="Arial"/>
          <w:color w:val="000000"/>
          <w:sz w:val="22"/>
          <w:szCs w:val="22"/>
        </w:rPr>
        <w:t>markasyklene</w:t>
      </w:r>
      <w:proofErr w:type="spellEnd"/>
      <w:r w:rsidRPr="00502E31">
        <w:rPr>
          <w:rFonts w:ascii="Arial" w:hAnsi="Arial" w:cs="Arial"/>
          <w:color w:val="000000"/>
          <w:sz w:val="22"/>
          <w:szCs w:val="22"/>
        </w:rPr>
        <w:t xml:space="preserve"> og hvorfor. Mange av de som bruker </w:t>
      </w:r>
      <w:proofErr w:type="spellStart"/>
      <w:r w:rsidRPr="00502E31">
        <w:rPr>
          <w:rFonts w:ascii="Arial" w:hAnsi="Arial" w:cs="Arial"/>
          <w:color w:val="000000"/>
          <w:sz w:val="22"/>
          <w:szCs w:val="22"/>
        </w:rPr>
        <w:t>bysykkeltilbudet</w:t>
      </w:r>
      <w:proofErr w:type="spellEnd"/>
      <w:r w:rsidRPr="00502E31">
        <w:rPr>
          <w:rFonts w:ascii="Arial" w:hAnsi="Arial" w:cs="Arial"/>
          <w:color w:val="000000"/>
          <w:sz w:val="22"/>
          <w:szCs w:val="22"/>
        </w:rPr>
        <w:t xml:space="preserve"> bruker det som et </w:t>
      </w:r>
      <w:proofErr w:type="spellStart"/>
      <w:r w:rsidRPr="00502E31">
        <w:rPr>
          <w:rFonts w:ascii="Arial" w:hAnsi="Arial" w:cs="Arial"/>
          <w:color w:val="000000"/>
          <w:sz w:val="22"/>
          <w:szCs w:val="22"/>
        </w:rPr>
        <w:t>alterantivt</w:t>
      </w:r>
      <w:proofErr w:type="spellEnd"/>
      <w:r w:rsidRPr="00502E31">
        <w:rPr>
          <w:rFonts w:ascii="Arial" w:hAnsi="Arial" w:cs="Arial"/>
          <w:color w:val="000000"/>
          <w:sz w:val="22"/>
          <w:szCs w:val="22"/>
        </w:rPr>
        <w:t xml:space="preserve"> transportmiddel, for å komme seg fra A til B. </w:t>
      </w:r>
      <w:proofErr w:type="spellStart"/>
      <w:r w:rsidRPr="00502E31">
        <w:rPr>
          <w:rFonts w:ascii="Arial" w:hAnsi="Arial" w:cs="Arial"/>
          <w:color w:val="000000"/>
          <w:sz w:val="22"/>
          <w:szCs w:val="22"/>
        </w:rPr>
        <w:t>Sansynligvis</w:t>
      </w:r>
      <w:proofErr w:type="spellEnd"/>
      <w:r w:rsidRPr="00502E31">
        <w:rPr>
          <w:rFonts w:ascii="Arial" w:hAnsi="Arial" w:cs="Arial"/>
          <w:color w:val="000000"/>
          <w:sz w:val="22"/>
          <w:szCs w:val="22"/>
        </w:rPr>
        <w:t xml:space="preserve"> er de aller fleste av </w:t>
      </w:r>
      <w:proofErr w:type="spellStart"/>
      <w:r w:rsidRPr="00502E31">
        <w:rPr>
          <w:rFonts w:ascii="Arial" w:hAnsi="Arial" w:cs="Arial"/>
          <w:color w:val="000000"/>
          <w:sz w:val="22"/>
          <w:szCs w:val="22"/>
        </w:rPr>
        <w:t>brukerene</w:t>
      </w:r>
      <w:proofErr w:type="spellEnd"/>
      <w:r w:rsidRPr="00502E31">
        <w:rPr>
          <w:rFonts w:ascii="Arial" w:hAnsi="Arial" w:cs="Arial"/>
          <w:color w:val="000000"/>
          <w:sz w:val="22"/>
          <w:szCs w:val="22"/>
        </w:rPr>
        <w:t xml:space="preserve"> av </w:t>
      </w:r>
      <w:proofErr w:type="spellStart"/>
      <w:r w:rsidRPr="00502E31">
        <w:rPr>
          <w:rFonts w:ascii="Arial" w:hAnsi="Arial" w:cs="Arial"/>
          <w:color w:val="000000"/>
          <w:sz w:val="22"/>
          <w:szCs w:val="22"/>
        </w:rPr>
        <w:t>bysykkel</w:t>
      </w:r>
      <w:proofErr w:type="spellEnd"/>
      <w:r w:rsidRPr="00502E31">
        <w:rPr>
          <w:rFonts w:ascii="Arial" w:hAnsi="Arial" w:cs="Arial"/>
          <w:color w:val="000000"/>
          <w:sz w:val="22"/>
          <w:szCs w:val="22"/>
        </w:rPr>
        <w:t xml:space="preserve"> tilbudet i </w:t>
      </w:r>
      <w:proofErr w:type="spellStart"/>
      <w:r w:rsidRPr="00502E31">
        <w:rPr>
          <w:rFonts w:ascii="Arial" w:hAnsi="Arial" w:cs="Arial"/>
          <w:color w:val="000000"/>
          <w:sz w:val="22"/>
          <w:szCs w:val="22"/>
        </w:rPr>
        <w:t>næreheten</w:t>
      </w:r>
      <w:proofErr w:type="spellEnd"/>
      <w:r w:rsidRPr="00502E31">
        <w:rPr>
          <w:rFonts w:ascii="Arial" w:hAnsi="Arial" w:cs="Arial"/>
          <w:color w:val="000000"/>
          <w:sz w:val="22"/>
          <w:szCs w:val="22"/>
        </w:rPr>
        <w:t xml:space="preserve"> av et stativ og har også mest sannsynlig et stativ ved målet også. </w:t>
      </w:r>
    </w:p>
    <w:p w14:paraId="4C55465E" w14:textId="77777777" w:rsidR="00502E31" w:rsidRPr="00502E31" w:rsidRDefault="00502E31" w:rsidP="00502E31">
      <w:pPr>
        <w:numPr>
          <w:ilvl w:val="0"/>
          <w:numId w:val="1"/>
        </w:numPr>
        <w:rPr>
          <w:rFonts w:ascii="Arial" w:hAnsi="Arial" w:cs="Arial"/>
          <w:color w:val="000000"/>
          <w:sz w:val="22"/>
          <w:szCs w:val="22"/>
        </w:rPr>
      </w:pPr>
      <w:proofErr w:type="spellStart"/>
      <w:r w:rsidRPr="00502E31">
        <w:rPr>
          <w:rFonts w:ascii="Arial" w:hAnsi="Arial" w:cs="Arial"/>
          <w:color w:val="000000"/>
          <w:sz w:val="22"/>
          <w:szCs w:val="22"/>
        </w:rPr>
        <w:t>Markasyklene</w:t>
      </w:r>
      <w:proofErr w:type="spellEnd"/>
      <w:r w:rsidRPr="00502E31">
        <w:rPr>
          <w:rFonts w:ascii="Arial" w:hAnsi="Arial" w:cs="Arial"/>
          <w:color w:val="000000"/>
          <w:sz w:val="22"/>
          <w:szCs w:val="22"/>
        </w:rPr>
        <w:t xml:space="preserve"> vil </w:t>
      </w:r>
      <w:proofErr w:type="spellStart"/>
      <w:r w:rsidRPr="00502E31">
        <w:rPr>
          <w:rFonts w:ascii="Arial" w:hAnsi="Arial" w:cs="Arial"/>
          <w:color w:val="000000"/>
          <w:sz w:val="22"/>
          <w:szCs w:val="22"/>
        </w:rPr>
        <w:t>sannsyligvis</w:t>
      </w:r>
      <w:proofErr w:type="spellEnd"/>
      <w:r w:rsidRPr="00502E31">
        <w:rPr>
          <w:rFonts w:ascii="Arial" w:hAnsi="Arial" w:cs="Arial"/>
          <w:color w:val="000000"/>
          <w:sz w:val="22"/>
          <w:szCs w:val="22"/>
        </w:rPr>
        <w:t xml:space="preserve"> brukes til rekreasjon og treningsformål. Av familier og turister. (reflekteres i at det i alt er 4 typer sykler å velge mellom.) </w:t>
      </w:r>
    </w:p>
    <w:p w14:paraId="7E795059" w14:textId="77777777" w:rsidR="00502E31" w:rsidRPr="00502E31" w:rsidRDefault="00502E31" w:rsidP="00502E31">
      <w:pPr>
        <w:numPr>
          <w:ilvl w:val="0"/>
          <w:numId w:val="1"/>
        </w:numPr>
        <w:rPr>
          <w:rFonts w:ascii="Arial" w:hAnsi="Arial" w:cs="Arial"/>
          <w:color w:val="000000"/>
          <w:sz w:val="22"/>
          <w:szCs w:val="22"/>
        </w:rPr>
      </w:pPr>
      <w:r w:rsidRPr="00502E31">
        <w:rPr>
          <w:rFonts w:ascii="Arial" w:hAnsi="Arial" w:cs="Arial"/>
          <w:color w:val="000000"/>
          <w:sz w:val="22"/>
          <w:szCs w:val="22"/>
        </w:rPr>
        <w:t xml:space="preserve">Bruken av syklene er derfor svært forskjellige. Vi kan derfor anta at motivasjonen for å bruke tilbudet er forskjellig fra de som velger </w:t>
      </w:r>
      <w:proofErr w:type="spellStart"/>
      <w:r w:rsidRPr="00502E31">
        <w:rPr>
          <w:rFonts w:ascii="Arial" w:hAnsi="Arial" w:cs="Arial"/>
          <w:color w:val="000000"/>
          <w:sz w:val="22"/>
          <w:szCs w:val="22"/>
        </w:rPr>
        <w:t>bysykkel</w:t>
      </w:r>
      <w:proofErr w:type="spellEnd"/>
      <w:r w:rsidRPr="00502E31">
        <w:rPr>
          <w:rFonts w:ascii="Arial" w:hAnsi="Arial" w:cs="Arial"/>
          <w:color w:val="000000"/>
          <w:sz w:val="22"/>
          <w:szCs w:val="22"/>
        </w:rPr>
        <w:t xml:space="preserve"> fremfor kollektivt.</w:t>
      </w:r>
    </w:p>
    <w:p w14:paraId="0F0C5C1F" w14:textId="77777777" w:rsidR="00502E31" w:rsidRPr="00502E31" w:rsidRDefault="00502E31" w:rsidP="00502E31">
      <w:pPr>
        <w:numPr>
          <w:ilvl w:val="0"/>
          <w:numId w:val="1"/>
        </w:numPr>
        <w:rPr>
          <w:rFonts w:ascii="Arial" w:hAnsi="Arial" w:cs="Arial"/>
          <w:color w:val="000000"/>
          <w:sz w:val="22"/>
          <w:szCs w:val="22"/>
        </w:rPr>
      </w:pPr>
      <w:r w:rsidRPr="00502E31">
        <w:rPr>
          <w:rFonts w:ascii="Arial" w:hAnsi="Arial" w:cs="Arial"/>
          <w:color w:val="000000"/>
          <w:sz w:val="22"/>
          <w:szCs w:val="22"/>
        </w:rPr>
        <w:t xml:space="preserve">Med dette i tankene er det en klar fordel i å utvikle et nytt system spesialisert for disse menneskene og deres motivasjoner til å ta i bruk tilbudet. Hvis man kun baserer </w:t>
      </w:r>
      <w:proofErr w:type="spellStart"/>
      <w:r w:rsidRPr="00502E31">
        <w:rPr>
          <w:rFonts w:ascii="Arial" w:hAnsi="Arial" w:cs="Arial"/>
          <w:color w:val="000000"/>
          <w:sz w:val="22"/>
          <w:szCs w:val="22"/>
        </w:rPr>
        <w:t>sg</w:t>
      </w:r>
      <w:proofErr w:type="spellEnd"/>
      <w:r w:rsidRPr="00502E31">
        <w:rPr>
          <w:rFonts w:ascii="Arial" w:hAnsi="Arial" w:cs="Arial"/>
          <w:color w:val="000000"/>
          <w:sz w:val="22"/>
          <w:szCs w:val="22"/>
        </w:rPr>
        <w:t xml:space="preserve"> på det eksisterende systemet til ruter uten store endringer blir til og med det å kunne registrere personalia komplisert.  </w:t>
      </w:r>
    </w:p>
    <w:p w14:paraId="6836D96A" w14:textId="77777777" w:rsidR="00502E31" w:rsidRPr="00502E31" w:rsidRDefault="00502E31" w:rsidP="00502E31">
      <w:pPr>
        <w:pStyle w:val="Merknadsniv1"/>
        <w:rPr>
          <w:ins w:id="30" w:author="Nina Høegh-Larsen" w:date="2015-02-13T13:17:00Z"/>
          <w:rFonts w:ascii="Arial" w:hAnsi="Arial" w:cs="Arial"/>
          <w:color w:val="000000"/>
          <w:sz w:val="22"/>
          <w:szCs w:val="22"/>
        </w:rPr>
      </w:pPr>
    </w:p>
    <w:p w14:paraId="1B3FB4A4" w14:textId="77777777" w:rsidR="002C3E4C" w:rsidRDefault="002C3E4C">
      <w:pPr>
        <w:ind w:left="720"/>
        <w:pPrChange w:id="31" w:author="Nina Høegh-Larsen" w:date="2015-02-13T13:04:00Z">
          <w:pPr/>
        </w:pPrChange>
      </w:pPr>
    </w:p>
    <w:p w14:paraId="7601B817" w14:textId="77777777" w:rsidR="002C3E4C" w:rsidRPr="00CB6644" w:rsidRDefault="002C3E4C" w:rsidP="002C3E4C">
      <w:pPr>
        <w:pStyle w:val="Overskrift4"/>
        <w:ind w:left="720"/>
        <w:rPr>
          <w:rFonts w:ascii="Arial" w:eastAsiaTheme="minorEastAsia" w:hAnsi="Arial" w:cs="Arial"/>
          <w:b w:val="0"/>
          <w:bCs w:val="0"/>
          <w:i w:val="0"/>
          <w:iCs w:val="0"/>
          <w:color w:val="000000"/>
          <w:sz w:val="22"/>
          <w:szCs w:val="22"/>
        </w:rPr>
      </w:pPr>
      <w:r>
        <w:t>Fordeler</w:t>
      </w:r>
    </w:p>
    <w:p w14:paraId="2DB9D625" w14:textId="77777777" w:rsidR="00CB6644" w:rsidRDefault="00502E31" w:rsidP="00CB6644">
      <w:pPr>
        <w:pStyle w:val="Merknadsniv21"/>
        <w:rPr>
          <w:rFonts w:ascii="Arial" w:hAnsi="Arial" w:cs="Arial"/>
          <w:color w:val="000000"/>
          <w:sz w:val="22"/>
          <w:szCs w:val="22"/>
        </w:rPr>
      </w:pPr>
      <w:proofErr w:type="spellStart"/>
      <w:r w:rsidRPr="00CB6644">
        <w:rPr>
          <w:rFonts w:ascii="Arial" w:hAnsi="Arial" w:cs="Arial"/>
          <w:color w:val="000000"/>
          <w:sz w:val="22"/>
          <w:szCs w:val="22"/>
        </w:rPr>
        <w:t>Bysykkelsystemet</w:t>
      </w:r>
      <w:proofErr w:type="spellEnd"/>
      <w:r w:rsidRPr="00CB6644">
        <w:rPr>
          <w:rFonts w:ascii="Arial" w:hAnsi="Arial" w:cs="Arial"/>
          <w:color w:val="000000"/>
          <w:sz w:val="22"/>
          <w:szCs w:val="22"/>
        </w:rPr>
        <w:t xml:space="preserve"> driftes av </w:t>
      </w:r>
      <w:proofErr w:type="spellStart"/>
      <w:r w:rsidRPr="00CB6644">
        <w:rPr>
          <w:rFonts w:ascii="Arial" w:hAnsi="Arial" w:cs="Arial"/>
          <w:color w:val="000000"/>
          <w:sz w:val="22"/>
          <w:szCs w:val="22"/>
        </w:rPr>
        <w:t>clear</w:t>
      </w:r>
      <w:proofErr w:type="spellEnd"/>
      <w:r w:rsidRPr="00CB66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B6644">
        <w:rPr>
          <w:rFonts w:ascii="Arial" w:hAnsi="Arial" w:cs="Arial"/>
          <w:color w:val="000000"/>
          <w:sz w:val="22"/>
          <w:szCs w:val="22"/>
        </w:rPr>
        <w:t>channel</w:t>
      </w:r>
      <w:proofErr w:type="spellEnd"/>
      <w:r w:rsidRPr="00CB6644">
        <w:rPr>
          <w:rFonts w:ascii="Arial" w:hAnsi="Arial" w:cs="Arial"/>
          <w:color w:val="000000"/>
          <w:sz w:val="22"/>
          <w:szCs w:val="22"/>
        </w:rPr>
        <w:t xml:space="preserve">. Infrastrukturen for å flytte sykler fungerer </w:t>
      </w:r>
      <w:proofErr w:type="spellStart"/>
      <w:r w:rsidRPr="00CB6644">
        <w:rPr>
          <w:rFonts w:ascii="Arial" w:hAnsi="Arial" w:cs="Arial"/>
          <w:color w:val="000000"/>
          <w:sz w:val="22"/>
          <w:szCs w:val="22"/>
        </w:rPr>
        <w:t>antaklig</w:t>
      </w:r>
      <w:proofErr w:type="spellEnd"/>
      <w:r w:rsidRPr="00CB6644">
        <w:rPr>
          <w:rFonts w:ascii="Arial" w:hAnsi="Arial" w:cs="Arial"/>
          <w:color w:val="000000"/>
          <w:sz w:val="22"/>
          <w:szCs w:val="22"/>
        </w:rPr>
        <w:t xml:space="preserve"> ganske </w:t>
      </w:r>
      <w:proofErr w:type="spellStart"/>
      <w:r w:rsidRPr="00CB6644">
        <w:rPr>
          <w:rFonts w:ascii="Arial" w:hAnsi="Arial" w:cs="Arial"/>
          <w:color w:val="000000"/>
          <w:sz w:val="22"/>
          <w:szCs w:val="22"/>
        </w:rPr>
        <w:t>bra.</w:t>
      </w:r>
    </w:p>
    <w:p w14:paraId="0CE2B1AD" w14:textId="77777777" w:rsidR="00CB6644" w:rsidRDefault="00502E31" w:rsidP="00CB6644">
      <w:pPr>
        <w:pStyle w:val="Merknadsniv21"/>
        <w:rPr>
          <w:rFonts w:ascii="Arial" w:hAnsi="Arial" w:cs="Arial"/>
          <w:color w:val="000000"/>
          <w:sz w:val="22"/>
          <w:szCs w:val="22"/>
        </w:rPr>
      </w:pPr>
      <w:r w:rsidRPr="00CB6644">
        <w:rPr>
          <w:rFonts w:ascii="Arial" w:hAnsi="Arial" w:cs="Arial"/>
          <w:color w:val="000000"/>
          <w:sz w:val="22"/>
          <w:szCs w:val="22"/>
        </w:rPr>
        <w:t>Bysyklenes</w:t>
      </w:r>
      <w:proofErr w:type="spellEnd"/>
      <w:r w:rsidRPr="00CB6644">
        <w:rPr>
          <w:rFonts w:ascii="Arial" w:hAnsi="Arial" w:cs="Arial"/>
          <w:color w:val="000000"/>
          <w:sz w:val="22"/>
          <w:szCs w:val="22"/>
        </w:rPr>
        <w:t xml:space="preserve"> stativer er gode.</w:t>
      </w:r>
    </w:p>
    <w:p w14:paraId="21839346" w14:textId="77777777" w:rsidR="00CB6644" w:rsidRDefault="00502E31" w:rsidP="00CB6644">
      <w:pPr>
        <w:pStyle w:val="Merknadsniv21"/>
        <w:rPr>
          <w:rFonts w:ascii="Arial" w:hAnsi="Arial" w:cs="Arial"/>
          <w:color w:val="000000"/>
          <w:sz w:val="22"/>
          <w:szCs w:val="22"/>
        </w:rPr>
      </w:pPr>
      <w:r w:rsidRPr="00CB6644">
        <w:rPr>
          <w:rFonts w:ascii="Arial" w:hAnsi="Arial" w:cs="Arial"/>
          <w:color w:val="000000"/>
          <w:sz w:val="22"/>
          <w:szCs w:val="22"/>
        </w:rPr>
        <w:t>Kort og system for registrering eksisterer allerede.</w:t>
      </w:r>
    </w:p>
    <w:p w14:paraId="247D34E9" w14:textId="77777777" w:rsidR="00CB6644" w:rsidRDefault="00502E31" w:rsidP="00CB6644">
      <w:pPr>
        <w:pStyle w:val="Merknadsniv21"/>
        <w:rPr>
          <w:rFonts w:ascii="Arial" w:hAnsi="Arial" w:cs="Arial"/>
          <w:color w:val="000000"/>
          <w:sz w:val="22"/>
          <w:szCs w:val="22"/>
        </w:rPr>
      </w:pPr>
      <w:r w:rsidRPr="00CB6644">
        <w:rPr>
          <w:rFonts w:ascii="Arial" w:hAnsi="Arial" w:cs="Arial"/>
          <w:color w:val="000000"/>
          <w:sz w:val="22"/>
          <w:szCs w:val="22"/>
        </w:rPr>
        <w:t>System for å finne ledige sykler eksisterer</w:t>
      </w:r>
    </w:p>
    <w:p w14:paraId="5D8B12AF" w14:textId="7263820B" w:rsidR="00502E31" w:rsidRPr="00CB6644" w:rsidRDefault="00502E31" w:rsidP="00CB6644">
      <w:pPr>
        <w:pStyle w:val="Merknadsniv21"/>
        <w:rPr>
          <w:rFonts w:ascii="Arial" w:hAnsi="Arial" w:cs="Arial"/>
          <w:color w:val="000000"/>
          <w:sz w:val="22"/>
          <w:szCs w:val="22"/>
        </w:rPr>
      </w:pPr>
      <w:r w:rsidRPr="00CB6644">
        <w:rPr>
          <w:rFonts w:ascii="Arial" w:hAnsi="Arial" w:cs="Arial"/>
          <w:color w:val="000000"/>
          <w:sz w:val="22"/>
          <w:szCs w:val="22"/>
        </w:rPr>
        <w:t xml:space="preserve">Clear Channel har en godt utviklet API, lett å </w:t>
      </w:r>
      <w:proofErr w:type="spellStart"/>
      <w:r w:rsidRPr="00CB6644">
        <w:rPr>
          <w:rFonts w:ascii="Arial" w:hAnsi="Arial" w:cs="Arial"/>
          <w:color w:val="000000"/>
          <w:sz w:val="22"/>
          <w:szCs w:val="22"/>
        </w:rPr>
        <w:t>konfiguere</w:t>
      </w:r>
      <w:proofErr w:type="spellEnd"/>
      <w:r w:rsidRPr="00CB66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B6644">
        <w:rPr>
          <w:rFonts w:ascii="Arial" w:hAnsi="Arial" w:cs="Arial"/>
          <w:color w:val="000000"/>
          <w:sz w:val="22"/>
          <w:szCs w:val="22"/>
        </w:rPr>
        <w:t>markasykkeltilbudet</w:t>
      </w:r>
      <w:proofErr w:type="spellEnd"/>
      <w:r w:rsidRPr="00CB6644">
        <w:rPr>
          <w:rFonts w:ascii="Arial" w:hAnsi="Arial" w:cs="Arial"/>
          <w:color w:val="000000"/>
          <w:sz w:val="22"/>
          <w:szCs w:val="22"/>
        </w:rPr>
        <w:t>.</w:t>
      </w:r>
    </w:p>
    <w:p w14:paraId="3B58B77D" w14:textId="77777777" w:rsidR="002C3E4C" w:rsidRPr="002C3E4C" w:rsidRDefault="002C3E4C" w:rsidP="002C3E4C">
      <w:pPr>
        <w:pStyle w:val="Overskrift4"/>
        <w:ind w:firstLine="720"/>
      </w:pPr>
      <w:r>
        <w:lastRenderedPageBreak/>
        <w:t>Ulemper</w:t>
      </w:r>
    </w:p>
    <w:p w14:paraId="5584102C" w14:textId="5048A6E4" w:rsidR="00502E31" w:rsidRPr="00CB6644" w:rsidRDefault="00502E31" w:rsidP="00CB6644">
      <w:pPr>
        <w:pStyle w:val="Merknadsniv21"/>
        <w:rPr>
          <w:rFonts w:ascii="Arial" w:hAnsi="Arial" w:cs="Arial"/>
          <w:color w:val="000000"/>
          <w:sz w:val="22"/>
          <w:szCs w:val="22"/>
        </w:rPr>
      </w:pPr>
      <w:r w:rsidRPr="00CB6644">
        <w:rPr>
          <w:rFonts w:ascii="Arial" w:hAnsi="Arial" w:cs="Arial"/>
          <w:color w:val="000000"/>
          <w:sz w:val="22"/>
          <w:szCs w:val="22"/>
        </w:rPr>
        <w:t>Marka er ikke byen.</w:t>
      </w:r>
    </w:p>
    <w:p w14:paraId="466D590D" w14:textId="77777777" w:rsidR="00502E31" w:rsidRPr="00CB6644" w:rsidRDefault="00502E31" w:rsidP="00CB6644">
      <w:pPr>
        <w:pStyle w:val="Merknadsniv21"/>
        <w:rPr>
          <w:rFonts w:ascii="Arial" w:hAnsi="Arial" w:cs="Arial"/>
          <w:color w:val="000000"/>
          <w:sz w:val="22"/>
          <w:szCs w:val="22"/>
        </w:rPr>
      </w:pPr>
      <w:r w:rsidRPr="00CB6644">
        <w:rPr>
          <w:rFonts w:ascii="Arial" w:hAnsi="Arial" w:cs="Arial"/>
          <w:color w:val="000000"/>
          <w:sz w:val="22"/>
          <w:szCs w:val="22"/>
        </w:rPr>
        <w:t xml:space="preserve">Det er betaling for </w:t>
      </w:r>
      <w:proofErr w:type="spellStart"/>
      <w:r w:rsidRPr="00CB6644">
        <w:rPr>
          <w:rFonts w:ascii="Arial" w:hAnsi="Arial" w:cs="Arial"/>
          <w:color w:val="000000"/>
          <w:sz w:val="22"/>
          <w:szCs w:val="22"/>
        </w:rPr>
        <w:t>markasyklene</w:t>
      </w:r>
      <w:proofErr w:type="spellEnd"/>
    </w:p>
    <w:p w14:paraId="6BFE253B" w14:textId="77777777" w:rsidR="00502E31" w:rsidRPr="00CB6644" w:rsidRDefault="00502E31" w:rsidP="00CB6644">
      <w:pPr>
        <w:pStyle w:val="Merknadsniv21"/>
        <w:rPr>
          <w:rFonts w:ascii="Arial" w:hAnsi="Arial" w:cs="Arial"/>
          <w:color w:val="000000"/>
          <w:sz w:val="22"/>
          <w:szCs w:val="22"/>
        </w:rPr>
      </w:pPr>
      <w:r w:rsidRPr="00CB6644">
        <w:rPr>
          <w:rFonts w:ascii="Arial" w:hAnsi="Arial" w:cs="Arial"/>
          <w:color w:val="000000"/>
          <w:sz w:val="22"/>
          <w:szCs w:val="22"/>
        </w:rPr>
        <w:t xml:space="preserve">Det er 4 forskjellige sykler for </w:t>
      </w:r>
      <w:proofErr w:type="spellStart"/>
      <w:r w:rsidRPr="00CB6644">
        <w:rPr>
          <w:rFonts w:ascii="Arial" w:hAnsi="Arial" w:cs="Arial"/>
          <w:color w:val="000000"/>
          <w:sz w:val="22"/>
          <w:szCs w:val="22"/>
        </w:rPr>
        <w:t>markasykler</w:t>
      </w:r>
      <w:proofErr w:type="spellEnd"/>
      <w:r w:rsidRPr="00CB6644">
        <w:rPr>
          <w:rFonts w:ascii="Arial" w:hAnsi="Arial" w:cs="Arial"/>
          <w:color w:val="000000"/>
          <w:sz w:val="22"/>
          <w:szCs w:val="22"/>
        </w:rPr>
        <w:t xml:space="preserve"> kun en for </w:t>
      </w:r>
      <w:proofErr w:type="spellStart"/>
      <w:r w:rsidRPr="00CB6644">
        <w:rPr>
          <w:rFonts w:ascii="Arial" w:hAnsi="Arial" w:cs="Arial"/>
          <w:color w:val="000000"/>
          <w:sz w:val="22"/>
          <w:szCs w:val="22"/>
        </w:rPr>
        <w:t>bysyklene</w:t>
      </w:r>
      <w:proofErr w:type="spellEnd"/>
      <w:r w:rsidRPr="00CB6644">
        <w:rPr>
          <w:rFonts w:ascii="Arial" w:hAnsi="Arial" w:cs="Arial"/>
          <w:color w:val="000000"/>
          <w:sz w:val="22"/>
          <w:szCs w:val="22"/>
        </w:rPr>
        <w:t>.</w:t>
      </w:r>
    </w:p>
    <w:p w14:paraId="0FE73CA7" w14:textId="77777777" w:rsidR="00502E31" w:rsidRPr="00502E31" w:rsidRDefault="00502E31" w:rsidP="00502E31">
      <w:pPr>
        <w:pStyle w:val="Merknadsniv11"/>
        <w:numPr>
          <w:ilvl w:val="0"/>
          <w:numId w:val="0"/>
        </w:numPr>
        <w:tabs>
          <w:tab w:val="left" w:pos="709"/>
        </w:tabs>
        <w:ind w:left="709"/>
        <w:rPr>
          <w:rFonts w:asciiTheme="minorHAnsi" w:hAnsiTheme="minorHAnsi"/>
        </w:rPr>
      </w:pPr>
    </w:p>
    <w:p w14:paraId="350E7BA8" w14:textId="77777777" w:rsidR="00502E31" w:rsidRDefault="00502E31" w:rsidP="00502E31">
      <w:pPr>
        <w:pStyle w:val="Merknadsniv11"/>
        <w:numPr>
          <w:ilvl w:val="0"/>
          <w:numId w:val="0"/>
        </w:numPr>
        <w:ind w:left="709"/>
      </w:pPr>
    </w:p>
    <w:p w14:paraId="07AA9D39" w14:textId="77777777" w:rsidR="00502E31" w:rsidRDefault="00502E31" w:rsidP="00502E31">
      <w:pPr>
        <w:pStyle w:val="Overskrift1"/>
        <w:ind w:left="72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</w:p>
    <w:p w14:paraId="375E483C" w14:textId="77777777" w:rsidR="00502E31" w:rsidRDefault="00502E31" w:rsidP="00502E31">
      <w:pPr>
        <w:pStyle w:val="Overskrift1"/>
        <w:ind w:left="72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br/>
      </w:r>
    </w:p>
    <w:p w14:paraId="3705E5F0" w14:textId="77777777" w:rsidR="00DF6C50" w:rsidRDefault="00502E31" w:rsidP="00502E31">
      <w:pPr>
        <w:pStyle w:val="Overskrift1"/>
        <w:ind w:left="720"/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br/>
      </w:r>
      <w:r w:rsidR="00DF6C50">
        <w:t xml:space="preserve">Oppgave 2: Interessenter for systemet </w:t>
      </w:r>
    </w:p>
    <w:p w14:paraId="7852EE3E" w14:textId="77777777" w:rsidR="00DF6C50" w:rsidRDefault="00DF6C50" w:rsidP="000F04F8">
      <w:pPr>
        <w:pStyle w:val="Overskrift3"/>
        <w:numPr>
          <w:ilvl w:val="0"/>
          <w:numId w:val="11"/>
        </w:numPr>
      </w:pPr>
      <w:r>
        <w:t xml:space="preserve">Hva er forskjellen på en aktør og en interessent? </w:t>
      </w:r>
    </w:p>
    <w:p w14:paraId="208ABA5C" w14:textId="77777777" w:rsidR="000F04F8" w:rsidRDefault="000F04F8" w:rsidP="000F04F8">
      <w:pPr>
        <w:ind w:left="720"/>
      </w:pPr>
      <w:r>
        <w:t>En aktør er alt/alle som har befatning med systemet, både aktivt og passivt. Dette kan være både personer og andre systemer.</w:t>
      </w:r>
      <w:r w:rsidR="00C21309">
        <w:t xml:space="preserve"> Primære aktører er de som har aktiv kontakt med systemet. Sekundære aktører er de som har passiv kontakt med systemet.</w:t>
      </w:r>
    </w:p>
    <w:tbl>
      <w:tblPr>
        <w:tblpPr w:leftFromText="141" w:rightFromText="141" w:vertAnchor="page" w:horzAnchor="page" w:tblpX="2411" w:tblpY="4321"/>
        <w:tblW w:w="938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8"/>
        <w:gridCol w:w="2727"/>
        <w:gridCol w:w="4992"/>
      </w:tblGrid>
      <w:tr w:rsidR="00CB6644" w:rsidRPr="00CB6644" w14:paraId="0A00FBDD" w14:textId="77777777" w:rsidTr="00CB6644">
        <w:trPr>
          <w:trHeight w:val="302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000000" w:fill="948A54"/>
            <w:noWrap/>
            <w:vAlign w:val="bottom"/>
            <w:hideMark/>
          </w:tcPr>
          <w:p w14:paraId="31AD9283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D9D9D9"/>
                <w:lang w:eastAsia="nb-NO"/>
              </w:rPr>
            </w:pPr>
            <w:r w:rsidRPr="00CB6644">
              <w:rPr>
                <w:rFonts w:ascii="Calibri" w:eastAsia="Times New Roman" w:hAnsi="Calibri" w:cs="Times New Roman"/>
                <w:b/>
                <w:bCs/>
                <w:color w:val="D9D9D9"/>
                <w:lang w:eastAsia="nb-NO"/>
              </w:rPr>
              <w:t>Interessent</w:t>
            </w: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000000" w:fill="948A54"/>
            <w:noWrap/>
            <w:hideMark/>
          </w:tcPr>
          <w:p w14:paraId="6ADA8042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D9D9D9"/>
                <w:lang w:eastAsia="nb-NO"/>
              </w:rPr>
            </w:pPr>
            <w:proofErr w:type="spellStart"/>
            <w:r w:rsidRPr="00CB6644">
              <w:rPr>
                <w:rFonts w:ascii="Calibri" w:eastAsia="Times New Roman" w:hAnsi="Calibri" w:cs="Times New Roman"/>
                <w:b/>
                <w:bCs/>
                <w:color w:val="D9D9D9"/>
                <w:lang w:eastAsia="nb-NO"/>
              </w:rPr>
              <w:t>Ansvaresområder</w:t>
            </w:r>
            <w:proofErr w:type="spellEnd"/>
          </w:p>
        </w:tc>
        <w:tc>
          <w:tcPr>
            <w:tcW w:w="4992" w:type="dxa"/>
            <w:tcBorders>
              <w:top w:val="nil"/>
              <w:left w:val="nil"/>
              <w:bottom w:val="nil"/>
              <w:right w:val="nil"/>
            </w:tcBorders>
            <w:shd w:val="clear" w:color="000000" w:fill="948A54"/>
            <w:noWrap/>
            <w:vAlign w:val="bottom"/>
            <w:hideMark/>
          </w:tcPr>
          <w:p w14:paraId="5B77478E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D9D9D9"/>
                <w:lang w:eastAsia="nb-NO"/>
              </w:rPr>
            </w:pPr>
            <w:r w:rsidRPr="00CB6644">
              <w:rPr>
                <w:rFonts w:ascii="Calibri" w:eastAsia="Times New Roman" w:hAnsi="Calibri" w:cs="Times New Roman"/>
                <w:b/>
                <w:bCs/>
                <w:color w:val="D9D9D9"/>
                <w:lang w:eastAsia="nb-NO"/>
              </w:rPr>
              <w:t>Interesser</w:t>
            </w:r>
          </w:p>
        </w:tc>
      </w:tr>
      <w:tr w:rsidR="00CB6644" w:rsidRPr="00CB6644" w14:paraId="7BC27CB2" w14:textId="77777777" w:rsidTr="00CB6644">
        <w:trPr>
          <w:trHeight w:val="302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CB08A0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CB6644">
              <w:rPr>
                <w:rFonts w:ascii="Calibri" w:eastAsia="Times New Roman" w:hAnsi="Calibri" w:cs="Times New Roman"/>
                <w:color w:val="000000"/>
                <w:lang w:eastAsia="nb-NO"/>
              </w:rPr>
              <w:t>Kunde(Oslo kommune)</w:t>
            </w: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6DCEF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CB6644">
              <w:rPr>
                <w:rFonts w:ascii="Calibri" w:eastAsia="Times New Roman" w:hAnsi="Calibri" w:cs="Times New Roman"/>
                <w:color w:val="000000"/>
                <w:lang w:eastAsia="nb-NO"/>
              </w:rPr>
              <w:t>Veier, vedlikehold av marka, eier av system</w:t>
            </w:r>
          </w:p>
        </w:tc>
        <w:tc>
          <w:tcPr>
            <w:tcW w:w="4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68B7F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CB6644">
              <w:rPr>
                <w:rFonts w:ascii="Calibri" w:eastAsia="Times New Roman" w:hAnsi="Calibri" w:cs="Times New Roman"/>
                <w:color w:val="000000"/>
                <w:lang w:eastAsia="nb-NO"/>
              </w:rPr>
              <w:t>Få folk til å sykle mer</w:t>
            </w:r>
          </w:p>
        </w:tc>
      </w:tr>
      <w:tr w:rsidR="00CB6644" w:rsidRPr="00CB6644" w14:paraId="7FC43732" w14:textId="77777777" w:rsidTr="00CB6644">
        <w:trPr>
          <w:trHeight w:val="302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36B8A4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CB6644">
              <w:rPr>
                <w:rFonts w:ascii="Calibri" w:eastAsia="Times New Roman" w:hAnsi="Calibri" w:cs="Times New Roman"/>
                <w:color w:val="000000"/>
                <w:lang w:eastAsia="nb-NO"/>
              </w:rPr>
              <w:t>Ruter</w:t>
            </w: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564EB6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proofErr w:type="spellStart"/>
            <w:r w:rsidRPr="00CB6644">
              <w:rPr>
                <w:rFonts w:ascii="Calibri" w:eastAsia="Times New Roman" w:hAnsi="Calibri" w:cs="Times New Roman"/>
                <w:color w:val="000000"/>
                <w:lang w:eastAsia="nb-NO"/>
              </w:rPr>
              <w:t>betalingsystemet</w:t>
            </w:r>
            <w:proofErr w:type="spellEnd"/>
            <w:r w:rsidRPr="00CB6644">
              <w:rPr>
                <w:rFonts w:ascii="Calibri" w:eastAsia="Times New Roman" w:hAnsi="Calibri" w:cs="Times New Roman"/>
                <w:color w:val="000000"/>
                <w:lang w:eastAsia="nb-NO"/>
              </w:rPr>
              <w:t xml:space="preserve">, </w:t>
            </w:r>
            <w:proofErr w:type="spellStart"/>
            <w:r w:rsidRPr="00CB6644">
              <w:rPr>
                <w:rFonts w:ascii="Calibri" w:eastAsia="Times New Roman" w:hAnsi="Calibri" w:cs="Times New Roman"/>
                <w:color w:val="000000"/>
                <w:lang w:eastAsia="nb-NO"/>
              </w:rPr>
              <w:t>app</w:t>
            </w:r>
            <w:proofErr w:type="spellEnd"/>
            <w:r w:rsidRPr="00CB6644">
              <w:rPr>
                <w:rFonts w:ascii="Calibri" w:eastAsia="Times New Roman" w:hAnsi="Calibri" w:cs="Times New Roman"/>
                <w:color w:val="000000"/>
                <w:lang w:eastAsia="nb-NO"/>
              </w:rPr>
              <w:t>, kort, kundedata</w:t>
            </w:r>
          </w:p>
        </w:tc>
        <w:tc>
          <w:tcPr>
            <w:tcW w:w="4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165B96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CB6644">
              <w:rPr>
                <w:rFonts w:ascii="Calibri" w:eastAsia="Times New Roman" w:hAnsi="Calibri" w:cs="Times New Roman"/>
                <w:color w:val="000000"/>
                <w:lang w:eastAsia="nb-NO"/>
              </w:rPr>
              <w:t xml:space="preserve">smidig integrasjon av systemet, drift av kort og </w:t>
            </w:r>
            <w:proofErr w:type="spellStart"/>
            <w:r w:rsidRPr="00CB6644">
              <w:rPr>
                <w:rFonts w:ascii="Calibri" w:eastAsia="Times New Roman" w:hAnsi="Calibri" w:cs="Times New Roman"/>
                <w:color w:val="000000"/>
                <w:lang w:eastAsia="nb-NO"/>
              </w:rPr>
              <w:t>app</w:t>
            </w:r>
            <w:proofErr w:type="spellEnd"/>
          </w:p>
        </w:tc>
      </w:tr>
      <w:tr w:rsidR="00CB6644" w:rsidRPr="00CB6644" w14:paraId="2EF77FA5" w14:textId="77777777" w:rsidTr="00CB6644">
        <w:trPr>
          <w:trHeight w:val="302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8671BA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CB6644">
              <w:rPr>
                <w:rFonts w:ascii="Calibri" w:eastAsia="Times New Roman" w:hAnsi="Calibri" w:cs="Times New Roman"/>
                <w:color w:val="000000"/>
                <w:lang w:eastAsia="nb-NO"/>
              </w:rPr>
              <w:t>Bruker</w:t>
            </w: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5AA16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CB6644">
              <w:rPr>
                <w:rFonts w:ascii="Calibri" w:eastAsia="Times New Roman" w:hAnsi="Calibri" w:cs="Times New Roman"/>
                <w:color w:val="000000"/>
                <w:lang w:eastAsia="nb-NO"/>
              </w:rPr>
              <w:t>Betale bruke</w:t>
            </w:r>
          </w:p>
        </w:tc>
        <w:tc>
          <w:tcPr>
            <w:tcW w:w="4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1AECB5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CB6644">
              <w:rPr>
                <w:rFonts w:ascii="Calibri" w:eastAsia="Times New Roman" w:hAnsi="Calibri" w:cs="Times New Roman"/>
                <w:color w:val="000000"/>
                <w:lang w:eastAsia="nb-NO"/>
              </w:rPr>
              <w:t>kjøpe tjenesten og sykle</w:t>
            </w:r>
          </w:p>
        </w:tc>
      </w:tr>
      <w:tr w:rsidR="00CB6644" w:rsidRPr="00CB6644" w14:paraId="3D41FE1D" w14:textId="77777777" w:rsidTr="00CB6644">
        <w:trPr>
          <w:trHeight w:val="302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hideMark/>
          </w:tcPr>
          <w:p w14:paraId="67E8B701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lang w:eastAsia="nb-NO"/>
              </w:rPr>
            </w:pPr>
            <w:r w:rsidRPr="00CB6644">
              <w:rPr>
                <w:rFonts w:ascii="Calibri" w:eastAsia="Times New Roman" w:hAnsi="Calibri" w:cs="Times New Roman"/>
                <w:i/>
                <w:iCs/>
                <w:color w:val="000000"/>
                <w:lang w:eastAsia="nb-NO"/>
              </w:rPr>
              <w:t>Teknisk Drift</w:t>
            </w: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hideMark/>
          </w:tcPr>
          <w:p w14:paraId="65C187F0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lang w:eastAsia="nb-NO"/>
              </w:rPr>
            </w:pPr>
            <w:r w:rsidRPr="00CB6644">
              <w:rPr>
                <w:rFonts w:ascii="Calibri" w:eastAsia="Times New Roman" w:hAnsi="Calibri" w:cs="Times New Roman"/>
                <w:i/>
                <w:iCs/>
                <w:color w:val="000000"/>
                <w:lang w:eastAsia="nb-NO"/>
              </w:rPr>
              <w:t xml:space="preserve">mek. Verksted, vedlikehold av sykler og </w:t>
            </w:r>
            <w:proofErr w:type="spellStart"/>
            <w:r w:rsidRPr="00CB6644">
              <w:rPr>
                <w:rFonts w:ascii="Calibri" w:eastAsia="Times New Roman" w:hAnsi="Calibri" w:cs="Times New Roman"/>
                <w:i/>
                <w:iCs/>
                <w:color w:val="000000"/>
                <w:lang w:eastAsia="nb-NO"/>
              </w:rPr>
              <w:t>hardware,transport</w:t>
            </w:r>
            <w:proofErr w:type="spellEnd"/>
          </w:p>
        </w:tc>
        <w:tc>
          <w:tcPr>
            <w:tcW w:w="4992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hideMark/>
          </w:tcPr>
          <w:p w14:paraId="4C88F594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lang w:eastAsia="nb-NO"/>
              </w:rPr>
            </w:pPr>
            <w:r w:rsidRPr="00CB6644">
              <w:rPr>
                <w:rFonts w:ascii="Calibri" w:eastAsia="Times New Roman" w:hAnsi="Calibri" w:cs="Times New Roman"/>
                <w:i/>
                <w:iCs/>
                <w:color w:val="000000"/>
                <w:lang w:eastAsia="nb-NO"/>
              </w:rPr>
              <w:t>Effektiv drift, kvalitetsmessig utført</w:t>
            </w:r>
          </w:p>
        </w:tc>
      </w:tr>
      <w:tr w:rsidR="00CB6644" w:rsidRPr="00CB6644" w14:paraId="7D9DEA94" w14:textId="77777777" w:rsidTr="00CB6644">
        <w:trPr>
          <w:trHeight w:val="302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hideMark/>
          </w:tcPr>
          <w:p w14:paraId="27BE8616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lang w:eastAsia="nb-NO"/>
              </w:rPr>
            </w:pPr>
            <w:r w:rsidRPr="00CB6644">
              <w:rPr>
                <w:rFonts w:ascii="Calibri" w:eastAsia="Times New Roman" w:hAnsi="Calibri" w:cs="Times New Roman"/>
                <w:i/>
                <w:iCs/>
                <w:color w:val="000000"/>
                <w:lang w:eastAsia="nb-NO"/>
              </w:rPr>
              <w:t>IT-drift</w:t>
            </w: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hideMark/>
          </w:tcPr>
          <w:p w14:paraId="532AD4E1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lang w:eastAsia="nb-NO"/>
              </w:rPr>
            </w:pPr>
            <w:proofErr w:type="spellStart"/>
            <w:r w:rsidRPr="00CB6644">
              <w:rPr>
                <w:rFonts w:ascii="Calibri" w:eastAsia="Times New Roman" w:hAnsi="Calibri" w:cs="Times New Roman"/>
                <w:i/>
                <w:iCs/>
                <w:color w:val="000000"/>
                <w:lang w:eastAsia="nb-NO"/>
              </w:rPr>
              <w:t>vedlikehod</w:t>
            </w:r>
            <w:proofErr w:type="spellEnd"/>
            <w:r w:rsidRPr="00CB6644">
              <w:rPr>
                <w:rFonts w:ascii="Calibri" w:eastAsia="Times New Roman" w:hAnsi="Calibri" w:cs="Times New Roman"/>
                <w:i/>
                <w:iCs/>
                <w:color w:val="000000"/>
                <w:lang w:eastAsia="nb-NO"/>
              </w:rPr>
              <w:t xml:space="preserve"> av it-systemet</w:t>
            </w:r>
          </w:p>
        </w:tc>
        <w:tc>
          <w:tcPr>
            <w:tcW w:w="4992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hideMark/>
          </w:tcPr>
          <w:p w14:paraId="2D35A23E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lang w:eastAsia="nb-NO"/>
              </w:rPr>
            </w:pPr>
            <w:r w:rsidRPr="00CB6644">
              <w:rPr>
                <w:rFonts w:ascii="Calibri" w:eastAsia="Times New Roman" w:hAnsi="Calibri" w:cs="Times New Roman"/>
                <w:i/>
                <w:iCs/>
                <w:color w:val="000000"/>
                <w:lang w:eastAsia="nb-NO"/>
              </w:rPr>
              <w:t xml:space="preserve">Kvalitet på it-tjenestene </w:t>
            </w:r>
          </w:p>
        </w:tc>
      </w:tr>
      <w:tr w:rsidR="00CB6644" w:rsidRPr="00CB6644" w14:paraId="78771E23" w14:textId="77777777" w:rsidTr="00CB6644">
        <w:trPr>
          <w:trHeight w:val="302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3D299A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CB6644">
              <w:rPr>
                <w:rFonts w:ascii="Calibri" w:eastAsia="Times New Roman" w:hAnsi="Calibri" w:cs="Times New Roman"/>
                <w:color w:val="000000"/>
                <w:lang w:eastAsia="nb-NO"/>
              </w:rPr>
              <w:t>Myndigheter</w:t>
            </w: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1B9E8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CB6644">
              <w:rPr>
                <w:rFonts w:ascii="Calibri" w:eastAsia="Times New Roman" w:hAnsi="Calibri" w:cs="Times New Roman"/>
                <w:color w:val="000000"/>
                <w:lang w:eastAsia="nb-NO"/>
              </w:rPr>
              <w:t>Lover og regler, personvernloven</w:t>
            </w:r>
          </w:p>
        </w:tc>
        <w:tc>
          <w:tcPr>
            <w:tcW w:w="4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5E5A0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CB6644">
              <w:rPr>
                <w:rFonts w:ascii="Calibri" w:eastAsia="Times New Roman" w:hAnsi="Calibri" w:cs="Times New Roman"/>
                <w:color w:val="000000"/>
                <w:lang w:eastAsia="nb-NO"/>
              </w:rPr>
              <w:t>Sikkerhet, lovlydighet</w:t>
            </w:r>
          </w:p>
        </w:tc>
      </w:tr>
      <w:tr w:rsidR="00CB6644" w:rsidRPr="00CB6644" w14:paraId="2E863D1E" w14:textId="77777777" w:rsidTr="00CB6644">
        <w:trPr>
          <w:trHeight w:val="302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hideMark/>
          </w:tcPr>
          <w:p w14:paraId="0CCC1DF4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color w:val="006100"/>
                <w:lang w:eastAsia="nb-NO"/>
              </w:rPr>
            </w:pPr>
            <w:r w:rsidRPr="00CB6644">
              <w:rPr>
                <w:rFonts w:ascii="Calibri" w:eastAsia="Times New Roman" w:hAnsi="Calibri" w:cs="Times New Roman"/>
                <w:color w:val="006100"/>
                <w:lang w:eastAsia="nb-NO"/>
              </w:rPr>
              <w:t>Turistnæringen</w:t>
            </w: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hideMark/>
          </w:tcPr>
          <w:p w14:paraId="0DA5C939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color w:val="006100"/>
                <w:lang w:eastAsia="nb-NO"/>
              </w:rPr>
            </w:pPr>
            <w:r w:rsidRPr="00CB6644">
              <w:rPr>
                <w:rFonts w:ascii="Calibri" w:eastAsia="Times New Roman" w:hAnsi="Calibri" w:cs="Times New Roman"/>
                <w:color w:val="006100"/>
                <w:lang w:eastAsia="nb-NO"/>
              </w:rPr>
              <w:t>bruker av tjenesten, har potensielle kunder</w:t>
            </w:r>
          </w:p>
        </w:tc>
        <w:tc>
          <w:tcPr>
            <w:tcW w:w="499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hideMark/>
          </w:tcPr>
          <w:p w14:paraId="2C25504C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color w:val="006100"/>
                <w:lang w:eastAsia="nb-NO"/>
              </w:rPr>
            </w:pPr>
            <w:r w:rsidRPr="00CB6644">
              <w:rPr>
                <w:rFonts w:ascii="Calibri" w:eastAsia="Times New Roman" w:hAnsi="Calibri" w:cs="Times New Roman"/>
                <w:color w:val="006100"/>
                <w:lang w:eastAsia="nb-NO"/>
              </w:rPr>
              <w:t>Gjøre turene mulig, gi gode opplevelser, folk bruker naturen og marka, tjene penger.</w:t>
            </w:r>
          </w:p>
        </w:tc>
      </w:tr>
      <w:tr w:rsidR="00CB6644" w:rsidRPr="00CB6644" w14:paraId="300E4804" w14:textId="77777777" w:rsidTr="00CB6644">
        <w:trPr>
          <w:trHeight w:val="302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hideMark/>
          </w:tcPr>
          <w:p w14:paraId="6EE362A4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color w:val="006100"/>
                <w:lang w:eastAsia="nb-NO"/>
              </w:rPr>
            </w:pPr>
            <w:proofErr w:type="spellStart"/>
            <w:r w:rsidRPr="00CB6644">
              <w:rPr>
                <w:rFonts w:ascii="Calibri" w:eastAsia="Times New Roman" w:hAnsi="Calibri" w:cs="Times New Roman"/>
                <w:color w:val="006100"/>
                <w:lang w:eastAsia="nb-NO"/>
              </w:rPr>
              <w:t>DNT</w:t>
            </w:r>
            <w:proofErr w:type="spellEnd"/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hideMark/>
          </w:tcPr>
          <w:p w14:paraId="244C1701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color w:val="006100"/>
                <w:lang w:eastAsia="nb-NO"/>
              </w:rPr>
            </w:pPr>
            <w:r w:rsidRPr="00CB6644">
              <w:rPr>
                <w:rFonts w:ascii="Calibri" w:eastAsia="Times New Roman" w:hAnsi="Calibri" w:cs="Times New Roman"/>
                <w:color w:val="006100"/>
                <w:lang w:eastAsia="nb-NO"/>
              </w:rPr>
              <w:t>Hyttene i marka, merking av veier og stier</w:t>
            </w:r>
          </w:p>
        </w:tc>
        <w:tc>
          <w:tcPr>
            <w:tcW w:w="4992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161B4AB9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color w:val="006100"/>
                <w:lang w:eastAsia="nb-NO"/>
              </w:rPr>
            </w:pPr>
          </w:p>
        </w:tc>
      </w:tr>
      <w:tr w:rsidR="00CB6644" w:rsidRPr="00CB6644" w14:paraId="652014BA" w14:textId="77777777" w:rsidTr="00CB6644">
        <w:trPr>
          <w:trHeight w:val="302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EED8CC2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color w:val="006100"/>
                <w:lang w:eastAsia="nb-NO"/>
              </w:rPr>
            </w:pPr>
            <w:r w:rsidRPr="00CB6644">
              <w:rPr>
                <w:rFonts w:ascii="Calibri" w:eastAsia="Times New Roman" w:hAnsi="Calibri" w:cs="Times New Roman"/>
                <w:color w:val="006100"/>
                <w:lang w:eastAsia="nb-NO"/>
              </w:rPr>
              <w:t>Friluftsetaten</w:t>
            </w: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A3DB701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color w:val="006100"/>
                <w:lang w:eastAsia="nb-NO"/>
              </w:rPr>
            </w:pPr>
            <w:r w:rsidRPr="00CB6644">
              <w:rPr>
                <w:rFonts w:ascii="Calibri" w:eastAsia="Times New Roman" w:hAnsi="Calibri" w:cs="Times New Roman"/>
                <w:color w:val="006100"/>
                <w:lang w:eastAsia="nb-NO"/>
              </w:rPr>
              <w:t>sykkelkampanje</w:t>
            </w:r>
          </w:p>
        </w:tc>
        <w:tc>
          <w:tcPr>
            <w:tcW w:w="49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A29AF8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color w:val="006100"/>
                <w:lang w:eastAsia="nb-NO"/>
              </w:rPr>
            </w:pPr>
          </w:p>
        </w:tc>
      </w:tr>
      <w:tr w:rsidR="00CB6644" w:rsidRPr="00CB6644" w14:paraId="4CF9047A" w14:textId="77777777" w:rsidTr="00CB6644">
        <w:trPr>
          <w:trHeight w:val="302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AC80E59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color w:val="006100"/>
                <w:lang w:eastAsia="nb-NO"/>
              </w:rPr>
            </w:pPr>
            <w:r w:rsidRPr="00CB6644">
              <w:rPr>
                <w:rFonts w:ascii="Calibri" w:eastAsia="Times New Roman" w:hAnsi="Calibri" w:cs="Times New Roman"/>
                <w:color w:val="006100"/>
                <w:lang w:eastAsia="nb-NO"/>
              </w:rPr>
              <w:t>Bymiljøetaten</w:t>
            </w: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7DB1998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color w:val="006100"/>
                <w:lang w:eastAsia="nb-NO"/>
              </w:rPr>
            </w:pPr>
            <w:r w:rsidRPr="00CB6644">
              <w:rPr>
                <w:rFonts w:ascii="Calibri" w:eastAsia="Times New Roman" w:hAnsi="Calibri" w:cs="Times New Roman"/>
                <w:color w:val="006100"/>
                <w:lang w:eastAsia="nb-NO"/>
              </w:rPr>
              <w:t>sykkelkampanje</w:t>
            </w:r>
          </w:p>
        </w:tc>
        <w:tc>
          <w:tcPr>
            <w:tcW w:w="49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71849A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color w:val="006100"/>
                <w:lang w:eastAsia="nb-NO"/>
              </w:rPr>
            </w:pPr>
          </w:p>
        </w:tc>
      </w:tr>
    </w:tbl>
    <w:p w14:paraId="051C1C63" w14:textId="77777777" w:rsidR="00DF6C50" w:rsidRDefault="000F04F8" w:rsidP="000F04F8">
      <w:pPr>
        <w:ind w:left="720"/>
        <w:rPr>
          <w:rFonts w:ascii="Arial" w:hAnsi="Arial" w:cs="Arial"/>
          <w:sz w:val="22"/>
          <w:szCs w:val="22"/>
        </w:rPr>
      </w:pPr>
      <w:r>
        <w:t>En interessent er en som har en interesse i systemet, en som får noe ut av det, og som enten skal bruke eller betale for det.</w:t>
      </w:r>
      <w:r w:rsidR="00C21309">
        <w:t xml:space="preserve"> En interessent har innvirkning på utviklingen av systemet, og kommer med krav.</w:t>
      </w:r>
    </w:p>
    <w:p w14:paraId="2279C7F3" w14:textId="77777777" w:rsidR="00DF6C50" w:rsidRDefault="00DF6C50" w:rsidP="00C21309">
      <w:pPr>
        <w:pStyle w:val="Overskrift3"/>
        <w:numPr>
          <w:ilvl w:val="0"/>
          <w:numId w:val="11"/>
        </w:numPr>
      </w:pPr>
      <w:r>
        <w:t xml:space="preserve">Kartlegg minst seks interessenter i </w:t>
      </w:r>
      <w:proofErr w:type="spellStart"/>
      <w:r>
        <w:t>markasykler</w:t>
      </w:r>
      <w:proofErr w:type="spellEnd"/>
      <w:r>
        <w:t xml:space="preserve">-systemet. Få med navn, ansvarsområder og interesser til hver interessent i systemet. Sett dette opp i et oversiktlig skjema. </w:t>
      </w:r>
    </w:p>
    <w:p w14:paraId="34F881C8" w14:textId="77777777" w:rsidR="00C21309" w:rsidRPr="00C21309" w:rsidRDefault="00C21309" w:rsidP="00C21309"/>
    <w:p w14:paraId="663FEEBD" w14:textId="77777777" w:rsidR="00CB6644" w:rsidRDefault="00CB6644" w:rsidP="00CB6644"/>
    <w:p w14:paraId="4AB52376" w14:textId="77777777" w:rsidR="00C21309" w:rsidRPr="00C21309" w:rsidRDefault="00C21309" w:rsidP="00C21309">
      <w:pPr>
        <w:pStyle w:val="Listeavsnitt"/>
        <w:numPr>
          <w:ilvl w:val="0"/>
          <w:numId w:val="13"/>
        </w:numPr>
      </w:pPr>
    </w:p>
    <w:p w14:paraId="221E4F25" w14:textId="082D91F8" w:rsidR="00DF6C50" w:rsidRDefault="00CB6644" w:rsidP="002A16BC">
      <w:pPr>
        <w:pStyle w:val="Overskrift3"/>
        <w:ind w:firstLine="720"/>
      </w:pPr>
      <w:r>
        <w:br w:type="column"/>
      </w:r>
      <w:r w:rsidR="00DF6C50">
        <w:t>c. Hvilke av interessentene er også aktører?</w:t>
      </w:r>
    </w:p>
    <w:p w14:paraId="7FCEF9C8" w14:textId="77777777" w:rsidR="00E627E2" w:rsidRDefault="00E627E2" w:rsidP="00E627E2">
      <w:pPr>
        <w:pStyle w:val="Listeavsnitt"/>
        <w:numPr>
          <w:ilvl w:val="0"/>
          <w:numId w:val="14"/>
        </w:numPr>
      </w:pPr>
      <w:proofErr w:type="spellStart"/>
      <w:r>
        <w:t>Brukerene</w:t>
      </w:r>
      <w:proofErr w:type="spellEnd"/>
    </w:p>
    <w:p w14:paraId="42516877" w14:textId="77777777" w:rsidR="00E627E2" w:rsidRDefault="00E627E2" w:rsidP="00E627E2">
      <w:pPr>
        <w:pStyle w:val="Listeavsnitt"/>
        <w:numPr>
          <w:ilvl w:val="0"/>
          <w:numId w:val="14"/>
        </w:numPr>
      </w:pPr>
      <w:r>
        <w:t xml:space="preserve">Operatørene for </w:t>
      </w:r>
      <w:proofErr w:type="spellStart"/>
      <w:r>
        <w:t>it-løsning</w:t>
      </w:r>
      <w:proofErr w:type="spellEnd"/>
    </w:p>
    <w:p w14:paraId="48216BFB" w14:textId="77777777" w:rsidR="00E627E2" w:rsidRDefault="00E627E2" w:rsidP="00E627E2">
      <w:pPr>
        <w:pStyle w:val="Listeavsnitt"/>
        <w:numPr>
          <w:ilvl w:val="0"/>
          <w:numId w:val="14"/>
        </w:numPr>
      </w:pPr>
      <w:r>
        <w:t>Transport</w:t>
      </w:r>
    </w:p>
    <w:p w14:paraId="4538525A" w14:textId="77777777" w:rsidR="00E627E2" w:rsidRDefault="00E627E2" w:rsidP="00E627E2">
      <w:pPr>
        <w:pStyle w:val="Listeavsnitt"/>
        <w:numPr>
          <w:ilvl w:val="0"/>
          <w:numId w:val="14"/>
        </w:numPr>
      </w:pPr>
      <w:proofErr w:type="spellStart"/>
      <w:r>
        <w:t>Reperatører</w:t>
      </w:r>
      <w:proofErr w:type="spellEnd"/>
    </w:p>
    <w:p w14:paraId="1CBC1C31" w14:textId="77777777" w:rsidR="00E627E2" w:rsidRDefault="00E627E2" w:rsidP="00E627E2">
      <w:pPr>
        <w:pStyle w:val="Listeavsnitt"/>
        <w:numPr>
          <w:ilvl w:val="0"/>
          <w:numId w:val="14"/>
        </w:numPr>
      </w:pPr>
      <w:r>
        <w:t>Oslo kommune</w:t>
      </w:r>
    </w:p>
    <w:p w14:paraId="779240F0" w14:textId="77777777" w:rsidR="00DF6C50" w:rsidRDefault="00DF6C50" w:rsidP="00E627E2">
      <w:pPr>
        <w:pStyle w:val="Overskrift1"/>
        <w:ind w:left="720"/>
      </w:pPr>
      <w:r>
        <w:t xml:space="preserve">Oppgave 3: Utviklingsprosess for systemet </w:t>
      </w:r>
    </w:p>
    <w:p w14:paraId="40D23FC8" w14:textId="77777777" w:rsidR="00DF6C50" w:rsidRDefault="00DF6C50" w:rsidP="002A16BC">
      <w:pPr>
        <w:pStyle w:val="Overskrift3"/>
        <w:ind w:firstLine="720"/>
      </w:pPr>
      <w:r>
        <w:t xml:space="preserve">a. Hva kjennetegner plandrevne utviklingsprosesser? </w:t>
      </w:r>
    </w:p>
    <w:p w14:paraId="5CE5BA97" w14:textId="77777777" w:rsidR="00DF6C50" w:rsidRDefault="00E627E2" w:rsidP="00DF6C50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74341203" w14:textId="77777777" w:rsidR="00DF6C50" w:rsidRDefault="00DF6C50" w:rsidP="002A16BC">
      <w:pPr>
        <w:pStyle w:val="Overskrift3"/>
        <w:ind w:firstLine="720"/>
      </w:pPr>
      <w:r>
        <w:t xml:space="preserve">b. Hva kjennetegner smidige utviklingsprosesser? </w:t>
      </w:r>
    </w:p>
    <w:p w14:paraId="0CA3F128" w14:textId="77777777" w:rsidR="00DF6C50" w:rsidRDefault="00DF6C50" w:rsidP="00DF6C50">
      <w:pPr>
        <w:pStyle w:val="Default"/>
        <w:rPr>
          <w:rFonts w:ascii="Arial" w:hAnsi="Arial" w:cs="Arial"/>
          <w:sz w:val="22"/>
          <w:szCs w:val="22"/>
        </w:rPr>
      </w:pPr>
    </w:p>
    <w:p w14:paraId="08674CF3" w14:textId="77777777" w:rsidR="00DF6C50" w:rsidRDefault="00DF6C50" w:rsidP="002A16BC">
      <w:pPr>
        <w:pStyle w:val="Overskrift3"/>
        <w:ind w:left="720"/>
      </w:pPr>
      <w:r>
        <w:t xml:space="preserve">c. I hvilken grad bør man ta høyde for at kravspesifikasjonen til </w:t>
      </w:r>
      <w:proofErr w:type="spellStart"/>
      <w:r>
        <w:t>markasykler</w:t>
      </w:r>
      <w:proofErr w:type="spellEnd"/>
      <w:r>
        <w:t xml:space="preserve">-systemet må endres underveis i utviklingen. Forklar. </w:t>
      </w:r>
    </w:p>
    <w:p w14:paraId="7DFFA957" w14:textId="77777777" w:rsidR="00DF6C50" w:rsidRDefault="00DF6C50" w:rsidP="00DF6C50">
      <w:pPr>
        <w:pStyle w:val="Default"/>
        <w:rPr>
          <w:rFonts w:ascii="Arial" w:hAnsi="Arial" w:cs="Arial"/>
          <w:sz w:val="22"/>
          <w:szCs w:val="22"/>
        </w:rPr>
      </w:pPr>
    </w:p>
    <w:p w14:paraId="54106F1B" w14:textId="77777777" w:rsidR="00DF6C50" w:rsidRDefault="00DF6C50" w:rsidP="002A16BC">
      <w:pPr>
        <w:pStyle w:val="Overskrift3"/>
        <w:ind w:left="720"/>
      </w:pPr>
      <w:r>
        <w:t xml:space="preserve">d. Hvilken type utviklingsprosess mener du/dere er mest egnet for dette systemet? Forklar hvorfor. </w:t>
      </w:r>
    </w:p>
    <w:p w14:paraId="15834C6E" w14:textId="77777777" w:rsidR="00DF6C50" w:rsidRDefault="00DF6C50" w:rsidP="00A70CCE">
      <w:pPr>
        <w:pStyle w:val="Overskrift1"/>
      </w:pPr>
      <w:bookmarkStart w:id="32" w:name="_GoBack"/>
      <w:bookmarkEnd w:id="32"/>
      <w:r>
        <w:rPr>
          <w:rFonts w:ascii="Arial" w:hAnsi="Arial" w:cs="Arial"/>
          <w:sz w:val="22"/>
          <w:szCs w:val="22"/>
        </w:rPr>
        <w:br w:type="page"/>
      </w:r>
      <w:r>
        <w:lastRenderedPageBreak/>
        <w:t xml:space="preserve">Oppgave 4: Kravspesifikasjon for systemet </w:t>
      </w:r>
    </w:p>
    <w:p w14:paraId="6917E7D5" w14:textId="77777777" w:rsidR="00A70CCE" w:rsidRDefault="00DF6C50" w:rsidP="00DF6C50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smidig utvikling kan brukerhistorier (</w:t>
      </w:r>
      <w:proofErr w:type="spellStart"/>
      <w:r>
        <w:rPr>
          <w:rFonts w:ascii="Arial" w:hAnsi="Arial" w:cs="Arial"/>
          <w:sz w:val="22"/>
          <w:szCs w:val="22"/>
        </w:rPr>
        <w:t>user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stories</w:t>
      </w:r>
      <w:proofErr w:type="spellEnd"/>
      <w:r>
        <w:rPr>
          <w:rFonts w:ascii="Arial" w:hAnsi="Arial" w:cs="Arial"/>
          <w:sz w:val="22"/>
          <w:szCs w:val="22"/>
        </w:rPr>
        <w:t xml:space="preserve">) utgjøre deler av kravspesifikasjonen (mengden av brukerhistorier kalles </w:t>
      </w:r>
      <w:proofErr w:type="spellStart"/>
      <w:r>
        <w:rPr>
          <w:rFonts w:ascii="Arial" w:hAnsi="Arial" w:cs="Arial"/>
          <w:sz w:val="22"/>
          <w:szCs w:val="22"/>
        </w:rPr>
        <w:t>produktkø</w:t>
      </w:r>
      <w:proofErr w:type="spellEnd"/>
      <w:r>
        <w:rPr>
          <w:rFonts w:ascii="Arial" w:hAnsi="Arial" w:cs="Arial"/>
          <w:sz w:val="22"/>
          <w:szCs w:val="22"/>
        </w:rPr>
        <w:t xml:space="preserve">). </w:t>
      </w:r>
    </w:p>
    <w:p w14:paraId="5525C858" w14:textId="77777777" w:rsidR="00DF6C50" w:rsidRDefault="00DF6C50" w:rsidP="002A16BC">
      <w:pPr>
        <w:pStyle w:val="Overskrift3"/>
        <w:ind w:left="720"/>
      </w:pPr>
      <w:r>
        <w:t xml:space="preserve">a. Gi 10 eksempler på brukerhistorier. Nevn minst tre forskjellige aktører. Sett brukerhistoriene opp i en prioritert liste basert på hva som er viktigst for sluttproduktets funksjonalitet. </w:t>
      </w:r>
    </w:p>
    <w:p w14:paraId="46730FA9" w14:textId="63E8C190" w:rsidR="00441FAB" w:rsidRDefault="00441FAB" w:rsidP="00441FAB">
      <w:r>
        <w:t>Brukerhistorier for bruker</w:t>
      </w:r>
    </w:p>
    <w:p w14:paraId="137AA70D" w14:textId="3CB2FA18" w:rsidR="00441FAB" w:rsidRDefault="00441FAB" w:rsidP="00441FAB">
      <w:pPr>
        <w:pStyle w:val="Listeavsnitt"/>
        <w:numPr>
          <w:ilvl w:val="0"/>
          <w:numId w:val="21"/>
        </w:numPr>
      </w:pPr>
      <w:r>
        <w:t>Jeg ønsker å registrere meg som kunde</w:t>
      </w:r>
    </w:p>
    <w:p w14:paraId="73569C9B" w14:textId="03168111" w:rsidR="00441FAB" w:rsidRDefault="00441FAB" w:rsidP="00441FAB">
      <w:pPr>
        <w:pStyle w:val="Listeavsnitt"/>
        <w:numPr>
          <w:ilvl w:val="0"/>
          <w:numId w:val="21"/>
        </w:numPr>
      </w:pPr>
      <w:r>
        <w:t>Jeg ønsker å leie sykkel</w:t>
      </w:r>
    </w:p>
    <w:p w14:paraId="23BC1FA3" w14:textId="024BA303" w:rsidR="00441FAB" w:rsidRDefault="00441FAB" w:rsidP="00441FAB">
      <w:pPr>
        <w:pStyle w:val="Listeavsnitt"/>
        <w:numPr>
          <w:ilvl w:val="0"/>
          <w:numId w:val="21"/>
        </w:numPr>
      </w:pPr>
      <w:r>
        <w:t>Jeg vil rapportere feil på sykkel</w:t>
      </w:r>
    </w:p>
    <w:p w14:paraId="1B395A58" w14:textId="5D392732" w:rsidR="00441FAB" w:rsidRDefault="00441FAB" w:rsidP="00441FAB">
      <w:pPr>
        <w:pStyle w:val="Listeavsnitt"/>
        <w:numPr>
          <w:ilvl w:val="0"/>
          <w:numId w:val="21"/>
        </w:numPr>
      </w:pPr>
      <w:r>
        <w:t xml:space="preserve">Jeg vil sjekke status på sykkelstativ på </w:t>
      </w:r>
      <w:proofErr w:type="spellStart"/>
      <w:r>
        <w:t>app</w:t>
      </w:r>
      <w:proofErr w:type="spellEnd"/>
      <w:r>
        <w:t xml:space="preserve"> og nett</w:t>
      </w:r>
    </w:p>
    <w:p w14:paraId="450B4A96" w14:textId="56EBAE7B" w:rsidR="00441FAB" w:rsidRDefault="00441FAB" w:rsidP="00441FAB">
      <w:r>
        <w:t>Brukerhistorier for Oslo kommune</w:t>
      </w:r>
    </w:p>
    <w:p w14:paraId="5A6B06AB" w14:textId="438A9455" w:rsidR="00441FAB" w:rsidRDefault="00441FAB" w:rsidP="00441FAB">
      <w:pPr>
        <w:pStyle w:val="Listeavsnitt"/>
        <w:numPr>
          <w:ilvl w:val="0"/>
          <w:numId w:val="22"/>
        </w:numPr>
      </w:pPr>
      <w:r>
        <w:t xml:space="preserve">Oslo kommune </w:t>
      </w:r>
      <w:proofErr w:type="spellStart"/>
      <w:r>
        <w:t>ønkser</w:t>
      </w:r>
      <w:proofErr w:type="spellEnd"/>
      <w:r>
        <w:t xml:space="preserve"> rapport </w:t>
      </w:r>
    </w:p>
    <w:p w14:paraId="17755F9B" w14:textId="30806FA7" w:rsidR="00441FAB" w:rsidRDefault="00441FAB" w:rsidP="00441FAB">
      <w:pPr>
        <w:pStyle w:val="Listeavsnitt"/>
        <w:numPr>
          <w:ilvl w:val="0"/>
          <w:numId w:val="22"/>
        </w:numPr>
      </w:pPr>
      <w:r>
        <w:t>Oslo kommune ønsker å starte en kampanje</w:t>
      </w:r>
    </w:p>
    <w:p w14:paraId="5ADB7766" w14:textId="0E74A2F8" w:rsidR="00441FAB" w:rsidRDefault="00441FAB" w:rsidP="00441FAB">
      <w:r>
        <w:t>Brukerhistorier for Ruter</w:t>
      </w:r>
    </w:p>
    <w:p w14:paraId="2B9CC79B" w14:textId="238FF114" w:rsidR="00441FAB" w:rsidRDefault="00441FAB" w:rsidP="00441FAB">
      <w:pPr>
        <w:pStyle w:val="Listeavsnitt"/>
        <w:numPr>
          <w:ilvl w:val="0"/>
          <w:numId w:val="23"/>
        </w:numPr>
      </w:pPr>
      <w:r>
        <w:t>Utstede nytt kort.</w:t>
      </w:r>
    </w:p>
    <w:p w14:paraId="64204DAD" w14:textId="2620CEB8" w:rsidR="00441FAB" w:rsidRDefault="00441FAB" w:rsidP="00441FAB">
      <w:pPr>
        <w:pStyle w:val="Listeavsnitt"/>
        <w:numPr>
          <w:ilvl w:val="0"/>
          <w:numId w:val="23"/>
        </w:numPr>
      </w:pPr>
      <w:r>
        <w:t xml:space="preserve">Registrerer og validere en ny bruker på </w:t>
      </w:r>
      <w:proofErr w:type="spellStart"/>
      <w:r>
        <w:t>app</w:t>
      </w:r>
      <w:proofErr w:type="spellEnd"/>
    </w:p>
    <w:p w14:paraId="4650D5A4" w14:textId="198D3E88" w:rsidR="00441FAB" w:rsidRDefault="00441FAB" w:rsidP="00441FAB">
      <w:pPr>
        <w:pStyle w:val="Listeavsnitt"/>
        <w:numPr>
          <w:ilvl w:val="0"/>
          <w:numId w:val="23"/>
        </w:numPr>
      </w:pPr>
      <w:r>
        <w:t>Utstede nytt kort.</w:t>
      </w:r>
    </w:p>
    <w:p w14:paraId="1F12D4E1" w14:textId="3F6FA157" w:rsidR="00A37AA7" w:rsidRDefault="00A37AA7" w:rsidP="00A37AA7">
      <w:r>
        <w:t>Brukerhistorier for Teknisk infrastruktur</w:t>
      </w:r>
    </w:p>
    <w:p w14:paraId="39925FBD" w14:textId="1F9AAB0A" w:rsidR="00A37AA7" w:rsidRDefault="00A37AA7" w:rsidP="00A37AA7">
      <w:r>
        <w:t>1</w:t>
      </w:r>
    </w:p>
    <w:p w14:paraId="7224092F" w14:textId="5AAF6870" w:rsidR="00A37AA7" w:rsidRDefault="00A37AA7" w:rsidP="00A37AA7">
      <w:pPr>
        <w:pStyle w:val="Listeavsnitt"/>
        <w:numPr>
          <w:ilvl w:val="0"/>
          <w:numId w:val="24"/>
        </w:numPr>
      </w:pPr>
      <w:r>
        <w:t>Sette ut/hente inn sykler</w:t>
      </w:r>
    </w:p>
    <w:p w14:paraId="5BB94724" w14:textId="77777777" w:rsidR="00A37AA7" w:rsidRDefault="00A37AA7" w:rsidP="00A37AA7">
      <w:pPr>
        <w:pStyle w:val="Listeavsnitt"/>
        <w:numPr>
          <w:ilvl w:val="0"/>
          <w:numId w:val="24"/>
        </w:numPr>
      </w:pPr>
      <w:r>
        <w:t>Hente inn ødelagte sykler</w:t>
      </w:r>
    </w:p>
    <w:p w14:paraId="71A27798" w14:textId="77777777" w:rsidR="00A37AA7" w:rsidRDefault="00A37AA7" w:rsidP="00A37AA7">
      <w:r>
        <w:t>Brukerhistorier for IT-Drift</w:t>
      </w:r>
    </w:p>
    <w:p w14:paraId="38EDBA6B" w14:textId="4F1A2E8E" w:rsidR="00A37AA7" w:rsidRDefault="00A37AA7" w:rsidP="00A37AA7">
      <w:pPr>
        <w:pStyle w:val="Listeavsnitt"/>
        <w:numPr>
          <w:ilvl w:val="0"/>
          <w:numId w:val="25"/>
        </w:numPr>
      </w:pPr>
      <w:r>
        <w:t>Rutinevedlikehold av serverpark</w:t>
      </w:r>
    </w:p>
    <w:p w14:paraId="6AE5C53F" w14:textId="77777777" w:rsidR="00A37AA7" w:rsidRDefault="00A37AA7" w:rsidP="00A37AA7">
      <w:pPr>
        <w:pStyle w:val="Listeavsnitt"/>
        <w:numPr>
          <w:ilvl w:val="0"/>
          <w:numId w:val="25"/>
        </w:numPr>
      </w:pPr>
      <w:r>
        <w:t xml:space="preserve">Kjøre oppdatering av </w:t>
      </w:r>
      <w:proofErr w:type="spellStart"/>
      <w:r>
        <w:t>firmware</w:t>
      </w:r>
      <w:proofErr w:type="spellEnd"/>
      <w:r>
        <w:t xml:space="preserve"> (automater)</w:t>
      </w:r>
    </w:p>
    <w:p w14:paraId="78690C2E" w14:textId="23C6CC2F" w:rsidR="00A37AA7" w:rsidRDefault="00A37AA7" w:rsidP="00A37AA7">
      <w:r>
        <w:t xml:space="preserve">Brukerhistorier for </w:t>
      </w:r>
      <w:proofErr w:type="spellStart"/>
      <w:r>
        <w:t>DNT</w:t>
      </w:r>
      <w:proofErr w:type="spellEnd"/>
    </w:p>
    <w:p w14:paraId="2583BC60" w14:textId="2E1ECDCF" w:rsidR="00DF6C50" w:rsidRPr="00A37AA7" w:rsidRDefault="00A37AA7" w:rsidP="00A37AA7">
      <w:pPr>
        <w:pStyle w:val="Listeavsnitt"/>
        <w:numPr>
          <w:ilvl w:val="0"/>
          <w:numId w:val="26"/>
        </w:numPr>
      </w:pPr>
      <w:r>
        <w:t>Ringe for henting av hensatte sykler.</w:t>
      </w:r>
    </w:p>
    <w:p w14:paraId="49DE71A3" w14:textId="77777777" w:rsidR="00DF6C50" w:rsidRPr="00A37AA7" w:rsidRDefault="00DF6C50" w:rsidP="00A37AA7">
      <w:r w:rsidRPr="00A37AA7">
        <w:t xml:space="preserve">Funksjonelle og ikke-funksjonelle krav er viktige deler av den fullstendige kravspesifikasjonen for systemet. </w:t>
      </w:r>
    </w:p>
    <w:p w14:paraId="75BA4DFB" w14:textId="77777777" w:rsidR="00A70CCE" w:rsidRDefault="00A70CCE" w:rsidP="00DF6C50">
      <w:pPr>
        <w:pStyle w:val="Default"/>
        <w:rPr>
          <w:rFonts w:ascii="Arial" w:hAnsi="Arial" w:cs="Arial"/>
          <w:sz w:val="22"/>
          <w:szCs w:val="22"/>
        </w:rPr>
      </w:pPr>
    </w:p>
    <w:p w14:paraId="074E993D" w14:textId="77777777" w:rsidR="00DF6C50" w:rsidRDefault="00DF6C50" w:rsidP="002A16BC">
      <w:pPr>
        <w:pStyle w:val="Overskrift3"/>
        <w:ind w:firstLine="720"/>
      </w:pPr>
      <w:r>
        <w:t xml:space="preserve">b. Sett opp en liste over 10 funksjonelle krav som dere ønsker å stille til systemet. </w:t>
      </w:r>
    </w:p>
    <w:p w14:paraId="6D5960CB" w14:textId="77777777" w:rsidR="00DF6C50" w:rsidRDefault="00DF6C50" w:rsidP="00DF6C50">
      <w:pPr>
        <w:pStyle w:val="Default"/>
        <w:rPr>
          <w:rFonts w:ascii="Arial" w:hAnsi="Arial" w:cs="Arial"/>
          <w:sz w:val="22"/>
          <w:szCs w:val="22"/>
        </w:rPr>
      </w:pPr>
    </w:p>
    <w:p w14:paraId="18E34F53" w14:textId="77777777" w:rsidR="000F04F8" w:rsidRDefault="000F04F8" w:rsidP="000F04F8">
      <w:pPr>
        <w:pStyle w:val="Default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Sjekke tilgjengelighet på bestemte steder (både for henting og levering)</w:t>
      </w:r>
    </w:p>
    <w:p w14:paraId="6366D521" w14:textId="6668D543" w:rsidR="000F04F8" w:rsidRDefault="000F04F8" w:rsidP="000F04F8">
      <w:pPr>
        <w:pStyle w:val="Default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Sjekke nærmeste sykkelstativ der du er (</w:t>
      </w:r>
      <w:r w:rsidR="00A37AA7">
        <w:rPr>
          <w:rFonts w:ascii="Arial" w:hAnsi="Arial" w:cs="Arial"/>
          <w:sz w:val="22"/>
          <w:szCs w:val="22"/>
        </w:rPr>
        <w:t>GPS</w:t>
      </w:r>
      <w:r>
        <w:rPr>
          <w:rFonts w:ascii="Arial" w:hAnsi="Arial" w:cs="Arial"/>
          <w:sz w:val="22"/>
          <w:szCs w:val="22"/>
        </w:rPr>
        <w:t>-basert)</w:t>
      </w:r>
    </w:p>
    <w:p w14:paraId="7B0B32BE" w14:textId="11A45DB0" w:rsidR="000F04F8" w:rsidRDefault="000F04F8" w:rsidP="000F04F8">
      <w:pPr>
        <w:pStyle w:val="Default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Betale for sykkel-leie (engangs og </w:t>
      </w:r>
      <w:r w:rsidR="00A37AA7">
        <w:rPr>
          <w:rFonts w:ascii="Arial" w:hAnsi="Arial" w:cs="Arial"/>
          <w:sz w:val="22"/>
          <w:szCs w:val="22"/>
        </w:rPr>
        <w:t>abonnement</w:t>
      </w:r>
      <w:r>
        <w:rPr>
          <w:rFonts w:ascii="Arial" w:hAnsi="Arial" w:cs="Arial"/>
          <w:sz w:val="22"/>
          <w:szCs w:val="22"/>
        </w:rPr>
        <w:t>)</w:t>
      </w:r>
    </w:p>
    <w:p w14:paraId="77A6A878" w14:textId="77777777" w:rsidR="000F04F8" w:rsidRDefault="000F04F8" w:rsidP="000F04F8">
      <w:pPr>
        <w:pStyle w:val="Default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Sjekke hvor mange sykler vi har leid i en angitt tidsperiode (uke, måned, år)</w:t>
      </w:r>
    </w:p>
    <w:p w14:paraId="69AAD9CA" w14:textId="632B63ED" w:rsidR="00A37AA7" w:rsidRDefault="00A37AA7" w:rsidP="000F04F8">
      <w:pPr>
        <w:pStyle w:val="Default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Registrere bruker</w:t>
      </w:r>
    </w:p>
    <w:p w14:paraId="5A7204B4" w14:textId="241ACF7C" w:rsidR="00A37AA7" w:rsidRDefault="00A37AA7" w:rsidP="000F04F8">
      <w:pPr>
        <w:pStyle w:val="Default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Kjøpe/fornye abonnement</w:t>
      </w:r>
    </w:p>
    <w:p w14:paraId="260189C3" w14:textId="610E06EB" w:rsidR="00A37AA7" w:rsidRDefault="00A37AA7" w:rsidP="000F04F8">
      <w:pPr>
        <w:pStyle w:val="Default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Hente ut rapport</w:t>
      </w:r>
    </w:p>
    <w:p w14:paraId="6ECA46E1" w14:textId="0760B560" w:rsidR="00A37AA7" w:rsidRDefault="00A37AA7" w:rsidP="000F04F8">
      <w:pPr>
        <w:pStyle w:val="Default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Bestille nytt kort</w:t>
      </w:r>
    </w:p>
    <w:p w14:paraId="27F544E4" w14:textId="3329A605" w:rsidR="00A37AA7" w:rsidRDefault="00A37AA7" w:rsidP="000F04F8">
      <w:pPr>
        <w:pStyle w:val="Default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Sperre mistet kort</w:t>
      </w:r>
    </w:p>
    <w:p w14:paraId="339696F3" w14:textId="662AB0DC" w:rsidR="00A37AA7" w:rsidRDefault="00A37AA7" w:rsidP="000F04F8">
      <w:pPr>
        <w:pStyle w:val="Default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Oppdatere brukerinfo</w:t>
      </w:r>
    </w:p>
    <w:p w14:paraId="1FAA5FD2" w14:textId="439F01D7" w:rsidR="00A37AA7" w:rsidRDefault="00A37AA7" w:rsidP="000F04F8">
      <w:pPr>
        <w:pStyle w:val="Default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kode</w:t>
      </w:r>
    </w:p>
    <w:p w14:paraId="0995670D" w14:textId="7206C165" w:rsidR="00A37AA7" w:rsidRDefault="00A37AA7" w:rsidP="000F04F8">
      <w:pPr>
        <w:pStyle w:val="Default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Logge inn </w:t>
      </w:r>
    </w:p>
    <w:p w14:paraId="0E3067B2" w14:textId="5D5E7B7E" w:rsidR="00A37AA7" w:rsidRDefault="00A37AA7" w:rsidP="000F04F8">
      <w:pPr>
        <w:pStyle w:val="Default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Sjekke gyldighet av kort</w:t>
      </w:r>
    </w:p>
    <w:p w14:paraId="6C6E451E" w14:textId="47FB0F73" w:rsidR="00A37AA7" w:rsidRDefault="00A37AA7" w:rsidP="000F04F8">
      <w:pPr>
        <w:pStyle w:val="Default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Varsel om utløpt leietid</w:t>
      </w:r>
    </w:p>
    <w:p w14:paraId="4F99F0C3" w14:textId="77777777" w:rsidR="00DF6C50" w:rsidRDefault="00DF6C50" w:rsidP="00FF30CC">
      <w:pPr>
        <w:pStyle w:val="Overskrift3"/>
        <w:numPr>
          <w:ilvl w:val="0"/>
          <w:numId w:val="10"/>
        </w:numPr>
      </w:pPr>
      <w:r>
        <w:t xml:space="preserve">Sett opp en liste over 10 ikke-funksjonelle krav som dere ønsker å stille til systemet. Del opp kravene i produktkrav, organisatoriske krav og eksterne krav, og få med minst to krav av hver type. </w:t>
      </w:r>
    </w:p>
    <w:p w14:paraId="5FB65BB4" w14:textId="77777777" w:rsidR="000F04F8" w:rsidRDefault="000F04F8" w:rsidP="000F04F8">
      <w:pPr>
        <w:ind w:left="720"/>
        <w:rPr>
          <w:b/>
        </w:rPr>
      </w:pPr>
      <w:r>
        <w:rPr>
          <w:b/>
        </w:rPr>
        <w:br/>
      </w:r>
      <w:r w:rsidRPr="000F04F8">
        <w:rPr>
          <w:b/>
        </w:rPr>
        <w:t>Produktkrav</w:t>
      </w:r>
      <w:r>
        <w:rPr>
          <w:b/>
        </w:rPr>
        <w:t>:</w:t>
      </w:r>
    </w:p>
    <w:p w14:paraId="71E8F3AF" w14:textId="241BD3D6" w:rsidR="000F04F8" w:rsidRPr="00DE521B" w:rsidRDefault="00DE521B" w:rsidP="000F04F8">
      <w:pPr>
        <w:pStyle w:val="Listeavsnitt"/>
        <w:numPr>
          <w:ilvl w:val="0"/>
          <w:numId w:val="12"/>
        </w:numPr>
        <w:rPr>
          <w:b/>
        </w:rPr>
      </w:pPr>
      <w:r>
        <w:t xml:space="preserve">Tjenesten skal kunne nås </w:t>
      </w:r>
      <w:r w:rsidR="000F04F8">
        <w:t>overalt</w:t>
      </w:r>
      <w:r>
        <w:t xml:space="preserve"> der det er mobildekning</w:t>
      </w:r>
    </w:p>
    <w:p w14:paraId="538A80C2" w14:textId="73481DF9" w:rsidR="00DE521B" w:rsidRPr="000F04F8" w:rsidRDefault="00DE521B" w:rsidP="000F04F8">
      <w:pPr>
        <w:pStyle w:val="Listeavsnitt"/>
        <w:numPr>
          <w:ilvl w:val="0"/>
          <w:numId w:val="12"/>
        </w:numPr>
        <w:rPr>
          <w:b/>
        </w:rPr>
      </w:pPr>
      <w:proofErr w:type="spellStart"/>
      <w:r>
        <w:t>Appen</w:t>
      </w:r>
      <w:proofErr w:type="spellEnd"/>
      <w:r>
        <w:t xml:space="preserve"> skal fungere på alle </w:t>
      </w:r>
      <w:proofErr w:type="spellStart"/>
      <w:r>
        <w:t>platformer</w:t>
      </w:r>
      <w:proofErr w:type="spellEnd"/>
    </w:p>
    <w:p w14:paraId="10D984FA" w14:textId="3FF4F9A1" w:rsidR="000F04F8" w:rsidRPr="00DE521B" w:rsidRDefault="00A37AA7" w:rsidP="000F04F8">
      <w:pPr>
        <w:pStyle w:val="Listeavsnitt"/>
        <w:numPr>
          <w:ilvl w:val="0"/>
          <w:numId w:val="12"/>
        </w:numPr>
      </w:pPr>
      <w:r w:rsidRPr="00DE521B">
        <w:t>Tilgjengelighet</w:t>
      </w:r>
      <w:r w:rsidR="00DE521B">
        <w:t xml:space="preserve"> (</w:t>
      </w:r>
      <w:proofErr w:type="spellStart"/>
      <w:r w:rsidR="00DE521B">
        <w:t>sytsemet</w:t>
      </w:r>
      <w:proofErr w:type="spellEnd"/>
      <w:r w:rsidR="00DE521B">
        <w:t xml:space="preserve"> er pålitelig og er oppe til maks tid)</w:t>
      </w:r>
    </w:p>
    <w:p w14:paraId="058C95CF" w14:textId="6B0ABE12" w:rsidR="00A37AA7" w:rsidRPr="00DE521B" w:rsidRDefault="00A37AA7" w:rsidP="000F04F8">
      <w:pPr>
        <w:pStyle w:val="Listeavsnitt"/>
        <w:numPr>
          <w:ilvl w:val="0"/>
          <w:numId w:val="12"/>
        </w:numPr>
      </w:pPr>
      <w:r w:rsidRPr="00DE521B">
        <w:t>Pålitelighet</w:t>
      </w:r>
    </w:p>
    <w:p w14:paraId="30B2CA3A" w14:textId="3C4BAD6D" w:rsidR="00DE521B" w:rsidRPr="00DE521B" w:rsidRDefault="00A37AA7" w:rsidP="00DE521B">
      <w:pPr>
        <w:pStyle w:val="Listeavsnitt"/>
        <w:numPr>
          <w:ilvl w:val="0"/>
          <w:numId w:val="12"/>
        </w:numPr>
      </w:pPr>
      <w:r w:rsidRPr="00DE521B">
        <w:t>Ytelse</w:t>
      </w:r>
    </w:p>
    <w:p w14:paraId="43A53887" w14:textId="546804BF" w:rsidR="00A37AA7" w:rsidRPr="00DE521B" w:rsidRDefault="00A37AA7" w:rsidP="00DE521B">
      <w:pPr>
        <w:pStyle w:val="Listeavsnitt"/>
        <w:numPr>
          <w:ilvl w:val="0"/>
          <w:numId w:val="12"/>
        </w:numPr>
      </w:pPr>
      <w:r w:rsidRPr="00DE521B">
        <w:t>Brukervennlighet</w:t>
      </w:r>
    </w:p>
    <w:p w14:paraId="03CF1CCD" w14:textId="77777777" w:rsidR="000F04F8" w:rsidRDefault="000F04F8" w:rsidP="000F04F8">
      <w:pPr>
        <w:ind w:left="360"/>
        <w:rPr>
          <w:b/>
        </w:rPr>
      </w:pPr>
      <w:r w:rsidRPr="000F04F8">
        <w:rPr>
          <w:b/>
        </w:rPr>
        <w:tab/>
        <w:t>Organisatoriske krav</w:t>
      </w:r>
      <w:r>
        <w:rPr>
          <w:b/>
        </w:rPr>
        <w:t>:</w:t>
      </w:r>
    </w:p>
    <w:p w14:paraId="3B909DDE" w14:textId="23667D39" w:rsidR="000F04F8" w:rsidRDefault="00A37AA7" w:rsidP="000F04F8">
      <w:pPr>
        <w:pStyle w:val="Listeavsnitt"/>
        <w:numPr>
          <w:ilvl w:val="0"/>
          <w:numId w:val="12"/>
        </w:numPr>
      </w:pPr>
      <w:r w:rsidRPr="00DE521B">
        <w:t>Kan brukes av alle</w:t>
      </w:r>
    </w:p>
    <w:p w14:paraId="3D0ACEC3" w14:textId="4B12CC27" w:rsidR="00DE521B" w:rsidRPr="00DE521B" w:rsidRDefault="00DE521B" w:rsidP="00DE521B">
      <w:pPr>
        <w:pStyle w:val="Listeavsnitt"/>
        <w:numPr>
          <w:ilvl w:val="0"/>
          <w:numId w:val="12"/>
        </w:numPr>
        <w:rPr>
          <w:b/>
        </w:rPr>
      </w:pPr>
      <w:proofErr w:type="spellStart"/>
      <w:r>
        <w:t>Appen</w:t>
      </w:r>
      <w:proofErr w:type="spellEnd"/>
      <w:r>
        <w:t xml:space="preserve"> skal fungere på alle </w:t>
      </w:r>
      <w:proofErr w:type="spellStart"/>
      <w:r>
        <w:t>platformer</w:t>
      </w:r>
      <w:proofErr w:type="spellEnd"/>
    </w:p>
    <w:p w14:paraId="771574FC" w14:textId="77777777" w:rsidR="00DE521B" w:rsidRDefault="00DE521B" w:rsidP="00DE521B">
      <w:pPr>
        <w:pStyle w:val="Listeavsnitt"/>
        <w:numPr>
          <w:ilvl w:val="0"/>
          <w:numId w:val="12"/>
        </w:numPr>
      </w:pPr>
      <w:r w:rsidRPr="00DE521B">
        <w:t>Nok sykler</w:t>
      </w:r>
    </w:p>
    <w:p w14:paraId="74FD9C85" w14:textId="1405EA5C" w:rsidR="00DE521B" w:rsidRDefault="00CF245C" w:rsidP="00DE521B">
      <w:pPr>
        <w:pStyle w:val="Listeavsnitt"/>
        <w:numPr>
          <w:ilvl w:val="0"/>
          <w:numId w:val="12"/>
        </w:numPr>
      </w:pPr>
      <w:r w:rsidRPr="00DE521B">
        <w:t>S</w:t>
      </w:r>
      <w:r w:rsidR="00DE521B" w:rsidRPr="00DE521B">
        <w:t>upport</w:t>
      </w:r>
    </w:p>
    <w:p w14:paraId="0729AE9E" w14:textId="41FC9A9F" w:rsidR="00CF245C" w:rsidRDefault="00CF245C" w:rsidP="00DE521B">
      <w:pPr>
        <w:pStyle w:val="Listeavsnitt"/>
        <w:numPr>
          <w:ilvl w:val="0"/>
          <w:numId w:val="12"/>
        </w:numPr>
      </w:pPr>
      <w:proofErr w:type="spellStart"/>
      <w:r>
        <w:t>Genrell</w:t>
      </w:r>
      <w:proofErr w:type="spellEnd"/>
      <w:r>
        <w:t xml:space="preserve">  vedlikehold om natta</w:t>
      </w:r>
    </w:p>
    <w:p w14:paraId="12C49F61" w14:textId="5E1205DB" w:rsidR="00CF245C" w:rsidRPr="00DE521B" w:rsidRDefault="00CF245C" w:rsidP="00DE521B">
      <w:pPr>
        <w:pStyle w:val="Listeavsnitt"/>
        <w:numPr>
          <w:ilvl w:val="0"/>
          <w:numId w:val="12"/>
        </w:numPr>
      </w:pPr>
      <w:r>
        <w:t>Transport av</w:t>
      </w:r>
      <w:r w:rsidR="001D0ABD">
        <w:t xml:space="preserve"> sykler mellom stativer 4 ganger om dagen.</w:t>
      </w:r>
    </w:p>
    <w:p w14:paraId="20C90687" w14:textId="5B0C1D91" w:rsidR="00DE521B" w:rsidRDefault="000F04F8" w:rsidP="00DE521B">
      <w:pPr>
        <w:ind w:left="360"/>
        <w:rPr>
          <w:b/>
        </w:rPr>
      </w:pPr>
      <w:r>
        <w:rPr>
          <w:b/>
        </w:rPr>
        <w:tab/>
        <w:t>Eksterne krav:</w:t>
      </w:r>
    </w:p>
    <w:p w14:paraId="7AD72A2D" w14:textId="6967DD5E" w:rsidR="00DE521B" w:rsidRPr="00DE521B" w:rsidRDefault="00DE521B" w:rsidP="00DE521B">
      <w:pPr>
        <w:pStyle w:val="Listeavsnitt"/>
        <w:numPr>
          <w:ilvl w:val="0"/>
          <w:numId w:val="12"/>
        </w:numPr>
      </w:pPr>
      <w:r>
        <w:t>V</w:t>
      </w:r>
      <w:r w:rsidRPr="00DE521B">
        <w:t>edlikehold av sykler</w:t>
      </w:r>
    </w:p>
    <w:p w14:paraId="2B79ECC5" w14:textId="694A1170" w:rsidR="00DE521B" w:rsidRPr="00DE521B" w:rsidRDefault="00DE521B" w:rsidP="00DE521B">
      <w:pPr>
        <w:pStyle w:val="Listeavsnitt"/>
        <w:numPr>
          <w:ilvl w:val="0"/>
          <w:numId w:val="12"/>
        </w:numPr>
      </w:pPr>
      <w:proofErr w:type="spellStart"/>
      <w:r>
        <w:t>A</w:t>
      </w:r>
      <w:r w:rsidRPr="00DE521B">
        <w:t>ppen</w:t>
      </w:r>
      <w:proofErr w:type="spellEnd"/>
      <w:r w:rsidRPr="00DE521B">
        <w:t xml:space="preserve"> skal funke på alle </w:t>
      </w:r>
      <w:proofErr w:type="spellStart"/>
      <w:r w:rsidRPr="00DE521B">
        <w:t>platformer</w:t>
      </w:r>
      <w:proofErr w:type="spellEnd"/>
      <w:r w:rsidRPr="00DE521B">
        <w:t xml:space="preserve"> (nett, brett og mobil)</w:t>
      </w:r>
    </w:p>
    <w:p w14:paraId="6D9773F0" w14:textId="13258896" w:rsidR="00DE521B" w:rsidRPr="00DE521B" w:rsidRDefault="00DE521B" w:rsidP="00DE521B">
      <w:pPr>
        <w:pStyle w:val="Listeavsnitt"/>
        <w:numPr>
          <w:ilvl w:val="0"/>
          <w:numId w:val="12"/>
        </w:numPr>
      </w:pPr>
      <w:r w:rsidRPr="00DE521B">
        <w:t>Vedlikehold av veier</w:t>
      </w:r>
    </w:p>
    <w:p w14:paraId="358AE6DC" w14:textId="4C3B7941" w:rsidR="00DE521B" w:rsidRPr="00DE521B" w:rsidRDefault="00DE521B" w:rsidP="00DE521B">
      <w:pPr>
        <w:pStyle w:val="Listeavsnitt"/>
        <w:numPr>
          <w:ilvl w:val="0"/>
          <w:numId w:val="12"/>
        </w:numPr>
      </w:pPr>
      <w:r w:rsidRPr="00DE521B">
        <w:t>Personvern</w:t>
      </w:r>
    </w:p>
    <w:p w14:paraId="5A9A7210" w14:textId="7216A7ED" w:rsidR="00DE521B" w:rsidRPr="00DE521B" w:rsidRDefault="00DE521B" w:rsidP="00DE521B">
      <w:pPr>
        <w:pStyle w:val="Listeavsnitt"/>
        <w:numPr>
          <w:ilvl w:val="0"/>
          <w:numId w:val="12"/>
        </w:numPr>
      </w:pPr>
      <w:r w:rsidRPr="00DE521B">
        <w:t>Sikkerhet</w:t>
      </w:r>
    </w:p>
    <w:p w14:paraId="038A9A74" w14:textId="77777777" w:rsidR="00DF6C50" w:rsidRDefault="00DF6C50" w:rsidP="00DF6C50">
      <w:pPr>
        <w:pStyle w:val="Default"/>
        <w:rPr>
          <w:rFonts w:ascii="Arial" w:hAnsi="Arial" w:cs="Arial"/>
          <w:sz w:val="22"/>
          <w:szCs w:val="22"/>
        </w:rPr>
      </w:pPr>
    </w:p>
    <w:p w14:paraId="77540511" w14:textId="77777777" w:rsidR="00DF6C50" w:rsidRDefault="00DF6C50" w:rsidP="002A16BC">
      <w:pPr>
        <w:pStyle w:val="Overskrift3"/>
        <w:ind w:firstLine="720"/>
      </w:pPr>
      <w:r>
        <w:t xml:space="preserve">d. Forklar hvordan de ikke-funksjonelle kravene skal evalueres. </w:t>
      </w:r>
    </w:p>
    <w:p w14:paraId="6D534E77" w14:textId="78568A6D" w:rsidR="00DF6C50" w:rsidRDefault="001D0ABD" w:rsidP="00A70CCE">
      <w:pPr>
        <w:pStyle w:val="Overskrift1"/>
      </w:pPr>
      <w:r w:rsidRPr="001D0ABD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For å evaluere de ikke-funksjonelle kravene har vi noen 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verktøy. Disse varierer i henhold til hva vi skal evaluere. Evalueringen av produktkravene vil skille seg fra de organisatoriske og eksterne kravene. For  å evaluere hvordan tilgjengeligheten er ser vi både på tid og sted. Vi kan sjekke om alle funksjoner er tilgjengelige ved å </w:t>
      </w:r>
      <w:proofErr w:type="spellStart"/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teste</w:t>
      </w:r>
      <w:proofErr w:type="spellEnd"/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dem på forskjellige steder og sammenlikne med en </w:t>
      </w:r>
      <w:proofErr w:type="spellStart"/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benchmark</w:t>
      </w:r>
      <w:proofErr w:type="spellEnd"/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satt i </w:t>
      </w:r>
      <w:proofErr w:type="spellStart"/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kontollerte</w:t>
      </w:r>
      <w:proofErr w:type="spellEnd"/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og optimale forhold.</w:t>
      </w:r>
      <w:r w:rsidR="00B73D23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Tidsmessig ser vi på </w:t>
      </w:r>
      <w:proofErr w:type="spellStart"/>
      <w:r w:rsidR="00B73D23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oppetid</w:t>
      </w:r>
      <w:proofErr w:type="spellEnd"/>
      <w:r w:rsidR="00B73D23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av serverne. Denne kan for eksempel være ønsket å ha på 88%, noe som kan være lett å sjekke ved kjøring under forskjellige tilstander i en testperiode. Dette gjelder også for påliteligheten og ytelsen til systemet.  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="00DF6C50" w:rsidRPr="001D0ABD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br w:type="page"/>
      </w:r>
      <w:r w:rsidR="00DF6C50">
        <w:lastRenderedPageBreak/>
        <w:t xml:space="preserve">Oppgave 5: </w:t>
      </w:r>
      <w:proofErr w:type="spellStart"/>
      <w:r w:rsidR="00DF6C50">
        <w:t>Use</w:t>
      </w:r>
      <w:proofErr w:type="spellEnd"/>
      <w:r w:rsidR="00DF6C50">
        <w:t xml:space="preserve"> case for systemet </w:t>
      </w:r>
    </w:p>
    <w:p w14:paraId="2FF61DA6" w14:textId="77777777" w:rsidR="00A70CCE" w:rsidRDefault="00DF6C50" w:rsidP="00A70CCE">
      <w:pPr>
        <w:pStyle w:val="Overskrift3"/>
        <w:numPr>
          <w:ilvl w:val="0"/>
          <w:numId w:val="9"/>
        </w:numPr>
      </w:pPr>
      <w:r>
        <w:t xml:space="preserve">Tegn et </w:t>
      </w:r>
      <w:proofErr w:type="spellStart"/>
      <w:r>
        <w:t>use</w:t>
      </w:r>
      <w:proofErr w:type="spellEnd"/>
      <w:r>
        <w:t xml:space="preserve"> case-diagram som inkluderer alle nødvendige </w:t>
      </w:r>
      <w:proofErr w:type="spellStart"/>
      <w:r>
        <w:t>use</w:t>
      </w:r>
      <w:proofErr w:type="spellEnd"/>
      <w:r>
        <w:t xml:space="preserve"> case som trengs for å oppfylle de funksjonelle kravene som ble spesifisert i oppgave 4. Ta med alle involverte aktører (både primære og sekundære). </w:t>
      </w:r>
    </w:p>
    <w:p w14:paraId="0FDC2ADF" w14:textId="77777777" w:rsidR="00DF6C50" w:rsidRDefault="00DF6C50" w:rsidP="00A70CCE">
      <w:pPr>
        <w:pStyle w:val="Overskrift3"/>
        <w:numPr>
          <w:ilvl w:val="0"/>
          <w:numId w:val="9"/>
        </w:numPr>
      </w:pPr>
      <w:r>
        <w:t xml:space="preserve">Lag en tekstlig beskrivelse til et av </w:t>
      </w:r>
      <w:proofErr w:type="spellStart"/>
      <w:r>
        <w:t>use</w:t>
      </w:r>
      <w:proofErr w:type="spellEnd"/>
      <w:r>
        <w:t xml:space="preserve"> casene du foreslo i oppgave (a). Ha med pre- og postbetingelser og minst to alternative flyt. </w:t>
      </w:r>
    </w:p>
    <w:p w14:paraId="0C655E05" w14:textId="77777777" w:rsidR="00DF6C50" w:rsidRDefault="00DF6C50" w:rsidP="00DF6C50">
      <w:pPr>
        <w:pStyle w:val="Default"/>
        <w:rPr>
          <w:rFonts w:ascii="Arial" w:hAnsi="Arial" w:cs="Arial"/>
          <w:sz w:val="22"/>
          <w:szCs w:val="22"/>
        </w:rPr>
      </w:pPr>
    </w:p>
    <w:p w14:paraId="27D4915A" w14:textId="77777777" w:rsidR="006E4ADC" w:rsidRPr="00983365" w:rsidRDefault="006E4ADC" w:rsidP="00DF6C50">
      <w:pPr>
        <w:pStyle w:val="Merknadsniv21"/>
        <w:numPr>
          <w:ilvl w:val="0"/>
          <w:numId w:val="0"/>
        </w:numPr>
        <w:ind w:left="1080"/>
      </w:pPr>
    </w:p>
    <w:sectPr w:rsidR="006E4ADC" w:rsidRPr="00983365" w:rsidSect="00CB6644">
      <w:headerReference w:type="first" r:id="rId9"/>
      <w:pgSz w:w="16840" w:h="11900" w:orient="landscape"/>
      <w:pgMar w:top="1440" w:right="1440" w:bottom="1440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633F5C" w14:textId="77777777" w:rsidR="001D0ABD" w:rsidRDefault="001D0ABD" w:rsidP="001D2F0A">
      <w:pPr>
        <w:spacing w:after="0"/>
      </w:pPr>
      <w:r>
        <w:separator/>
      </w:r>
    </w:p>
  </w:endnote>
  <w:endnote w:type="continuationSeparator" w:id="0">
    <w:p w14:paraId="4DB14BB5" w14:textId="77777777" w:rsidR="001D0ABD" w:rsidRDefault="001D0ABD" w:rsidP="001D2F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D8F1A1" w14:textId="77777777" w:rsidR="001D0ABD" w:rsidRDefault="001D0ABD" w:rsidP="001D2F0A">
      <w:pPr>
        <w:spacing w:after="0"/>
      </w:pPr>
      <w:r>
        <w:separator/>
      </w:r>
    </w:p>
  </w:footnote>
  <w:footnote w:type="continuationSeparator" w:id="0">
    <w:p w14:paraId="344E9C93" w14:textId="77777777" w:rsidR="001D0ABD" w:rsidRDefault="001D0ABD" w:rsidP="001D2F0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680BE7" w14:textId="77777777" w:rsidR="001D0ABD" w:rsidRDefault="001D0ABD">
    <w:pPr>
      <w:pStyle w:val="Topptekst"/>
      <w:tabs>
        <w:tab w:val="clear" w:pos="4153"/>
        <w:tab w:val="clear" w:pos="8306"/>
        <w:tab w:val="right" w:pos="9380"/>
      </w:tabs>
      <w:ind w:left="-360"/>
      <w:rPr>
        <w:rFonts w:ascii="Verdana" w:hAnsi="Verdana"/>
        <w:sz w:val="36"/>
        <w:szCs w:val="36"/>
      </w:rPr>
    </w:pPr>
    <w:bookmarkStart w:id="33" w:name="_WNSectionTitle"/>
    <w:bookmarkStart w:id="34" w:name="_WNTabType_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13/02/15 08:43</w:t>
    </w:r>
    <w:r>
      <w:rPr>
        <w:rFonts w:ascii="Verdana" w:hAnsi="Verdana"/>
        <w:sz w:val="36"/>
        <w:szCs w:val="36"/>
      </w:rPr>
      <w:fldChar w:fldCharType="end"/>
    </w:r>
  </w:p>
  <w:bookmarkEnd w:id="33"/>
  <w:bookmarkEnd w:id="3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CE07750"/>
    <w:lvl w:ilvl="0">
      <w:start w:val="1"/>
      <w:numFmt w:val="bullet"/>
      <w:pStyle w:val="Merknadsniv1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Merknadsniv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Merknadsniv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Merknadsniv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Merknadsniv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Merknadsniv61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Merknadsniv71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Merknadsniv81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Merknadsniv91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C73ED5"/>
    <w:multiLevelType w:val="hybridMultilevel"/>
    <w:tmpl w:val="264A478C"/>
    <w:lvl w:ilvl="0" w:tplc="6916E7CC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D37AC"/>
    <w:multiLevelType w:val="hybridMultilevel"/>
    <w:tmpl w:val="241CC866"/>
    <w:lvl w:ilvl="0" w:tplc="894EF9C2">
      <w:start w:val="2"/>
      <w:numFmt w:val="bullet"/>
      <w:lvlText w:val=""/>
      <w:lvlJc w:val="left"/>
      <w:pPr>
        <w:ind w:left="22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">
    <w:nsid w:val="0B5851CD"/>
    <w:multiLevelType w:val="hybridMultilevel"/>
    <w:tmpl w:val="5FDABE0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0E797F"/>
    <w:multiLevelType w:val="hybridMultilevel"/>
    <w:tmpl w:val="BC64C4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DE40DDC"/>
    <w:multiLevelType w:val="hybridMultilevel"/>
    <w:tmpl w:val="0414BE6E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5711F9"/>
    <w:multiLevelType w:val="hybridMultilevel"/>
    <w:tmpl w:val="0F3CDBB4"/>
    <w:lvl w:ilvl="0" w:tplc="DC9E47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462917"/>
    <w:multiLevelType w:val="hybridMultilevel"/>
    <w:tmpl w:val="E50ED7A4"/>
    <w:lvl w:ilvl="0" w:tplc="FAA63F9E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DE2649"/>
    <w:multiLevelType w:val="hybridMultilevel"/>
    <w:tmpl w:val="DC78A90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37793A"/>
    <w:multiLevelType w:val="hybridMultilevel"/>
    <w:tmpl w:val="F322EFC6"/>
    <w:lvl w:ilvl="0" w:tplc="66368E8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AB6504"/>
    <w:multiLevelType w:val="hybridMultilevel"/>
    <w:tmpl w:val="8F1496C4"/>
    <w:lvl w:ilvl="0" w:tplc="718CA87E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68039B"/>
    <w:multiLevelType w:val="hybridMultilevel"/>
    <w:tmpl w:val="E0A81E16"/>
    <w:lvl w:ilvl="0" w:tplc="8D684378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303302"/>
    <w:multiLevelType w:val="hybridMultilevel"/>
    <w:tmpl w:val="AE102EF6"/>
    <w:lvl w:ilvl="0" w:tplc="E2487C22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ED53DC"/>
    <w:multiLevelType w:val="hybridMultilevel"/>
    <w:tmpl w:val="B34A969C"/>
    <w:lvl w:ilvl="0" w:tplc="894EF9C2">
      <w:start w:val="2"/>
      <w:numFmt w:val="bullet"/>
      <w:lvlText w:val=""/>
      <w:lvlJc w:val="left"/>
      <w:pPr>
        <w:ind w:left="2220" w:hanging="360"/>
      </w:pPr>
      <w:rPr>
        <w:rFonts w:ascii="Symbol" w:eastAsiaTheme="minorEastAsia" w:hAnsi="Symbol" w:cs="Arial" w:hint="default"/>
      </w:rPr>
    </w:lvl>
    <w:lvl w:ilvl="1" w:tplc="0414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4">
    <w:nsid w:val="499B71C9"/>
    <w:multiLevelType w:val="hybridMultilevel"/>
    <w:tmpl w:val="4D122962"/>
    <w:lvl w:ilvl="0" w:tplc="A4CA51D8">
      <w:start w:val="2"/>
      <w:numFmt w:val="bullet"/>
      <w:lvlText w:val="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EA72C6F"/>
    <w:multiLevelType w:val="hybridMultilevel"/>
    <w:tmpl w:val="C3BEE4C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2E49E7"/>
    <w:multiLevelType w:val="hybridMultilevel"/>
    <w:tmpl w:val="566E1C7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7A6209"/>
    <w:multiLevelType w:val="hybridMultilevel"/>
    <w:tmpl w:val="B92A01F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FE6431"/>
    <w:multiLevelType w:val="hybridMultilevel"/>
    <w:tmpl w:val="1D7EC4B8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E216B0"/>
    <w:multiLevelType w:val="hybridMultilevel"/>
    <w:tmpl w:val="950A40A4"/>
    <w:lvl w:ilvl="0" w:tplc="86E2045C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EB208B"/>
    <w:multiLevelType w:val="hybridMultilevel"/>
    <w:tmpl w:val="4C78144E"/>
    <w:lvl w:ilvl="0" w:tplc="894EF9C2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="Aria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EFA3FF3"/>
    <w:multiLevelType w:val="hybridMultilevel"/>
    <w:tmpl w:val="39D8650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>
    <w:nsid w:val="71F21E91"/>
    <w:multiLevelType w:val="hybridMultilevel"/>
    <w:tmpl w:val="A5ECF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5785C2A"/>
    <w:multiLevelType w:val="hybridMultilevel"/>
    <w:tmpl w:val="1ED2BD36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9"/>
  </w:num>
  <w:num w:numId="4">
    <w:abstractNumId w:val="8"/>
  </w:num>
  <w:num w:numId="5">
    <w:abstractNumId w:val="16"/>
  </w:num>
  <w:num w:numId="6">
    <w:abstractNumId w:val="17"/>
  </w:num>
  <w:num w:numId="7">
    <w:abstractNumId w:val="3"/>
  </w:num>
  <w:num w:numId="8">
    <w:abstractNumId w:val="5"/>
  </w:num>
  <w:num w:numId="9">
    <w:abstractNumId w:val="23"/>
  </w:num>
  <w:num w:numId="10">
    <w:abstractNumId w:val="18"/>
  </w:num>
  <w:num w:numId="11">
    <w:abstractNumId w:val="6"/>
  </w:num>
  <w:num w:numId="12">
    <w:abstractNumId w:val="20"/>
  </w:num>
  <w:num w:numId="13">
    <w:abstractNumId w:val="14"/>
  </w:num>
  <w:num w:numId="14">
    <w:abstractNumId w:val="13"/>
  </w:num>
  <w:num w:numId="15">
    <w:abstractNumId w:val="4"/>
  </w:num>
  <w:num w:numId="16">
    <w:abstractNumId w:val="22"/>
  </w:num>
  <w:num w:numId="17">
    <w:abstractNumId w:val="21"/>
  </w:num>
  <w:num w:numId="18">
    <w:abstractNumId w:val="2"/>
  </w:num>
  <w:num w:numId="19">
    <w:abstractNumId w:val="0"/>
  </w:num>
  <w:num w:numId="20">
    <w:abstractNumId w:val="0"/>
  </w:num>
  <w:num w:numId="21">
    <w:abstractNumId w:val="12"/>
  </w:num>
  <w:num w:numId="22">
    <w:abstractNumId w:val="11"/>
  </w:num>
  <w:num w:numId="23">
    <w:abstractNumId w:val="1"/>
  </w:num>
  <w:num w:numId="24">
    <w:abstractNumId w:val="7"/>
  </w:num>
  <w:num w:numId="25">
    <w:abstractNumId w:val="19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hyphenationZone w:val="425"/>
  <w:drawingGridVerticalSpacing w:val="360"/>
  <w:displayHorizontalDrawingGridEvery w:val="0"/>
  <w:doNotUseMarginsForDrawingGridOrigin/>
  <w:drawingGridHorizontalOrigin w:val="180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adjustLineHeightInTable/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EnableWordNotes" w:val="0"/>
  </w:docVars>
  <w:rsids>
    <w:rsidRoot w:val="00983365"/>
    <w:rsid w:val="000F04F8"/>
    <w:rsid w:val="001D0ABD"/>
    <w:rsid w:val="001D2F0A"/>
    <w:rsid w:val="001D3206"/>
    <w:rsid w:val="002536AE"/>
    <w:rsid w:val="002A16BC"/>
    <w:rsid w:val="002C3E4C"/>
    <w:rsid w:val="003F234A"/>
    <w:rsid w:val="00441FAB"/>
    <w:rsid w:val="00502E31"/>
    <w:rsid w:val="0057220F"/>
    <w:rsid w:val="005C7C6C"/>
    <w:rsid w:val="00611B5A"/>
    <w:rsid w:val="006E4ADC"/>
    <w:rsid w:val="00712A3A"/>
    <w:rsid w:val="008066FE"/>
    <w:rsid w:val="008355F6"/>
    <w:rsid w:val="008C0BF4"/>
    <w:rsid w:val="00983365"/>
    <w:rsid w:val="00A37AA7"/>
    <w:rsid w:val="00A70CCE"/>
    <w:rsid w:val="00AC06EE"/>
    <w:rsid w:val="00B73D23"/>
    <w:rsid w:val="00BA4A85"/>
    <w:rsid w:val="00BE217B"/>
    <w:rsid w:val="00C21309"/>
    <w:rsid w:val="00C37AF3"/>
    <w:rsid w:val="00CB6644"/>
    <w:rsid w:val="00CF245C"/>
    <w:rsid w:val="00D0048A"/>
    <w:rsid w:val="00D81E6D"/>
    <w:rsid w:val="00D9194A"/>
    <w:rsid w:val="00DE521B"/>
    <w:rsid w:val="00DF6C50"/>
    <w:rsid w:val="00E147AF"/>
    <w:rsid w:val="00E36692"/>
    <w:rsid w:val="00E627E2"/>
    <w:rsid w:val="00FF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678B8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F0A"/>
    <w:pPr>
      <w:spacing w:after="240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9833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70C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70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A70C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833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Ingenmellomrom">
    <w:name w:val="No Spacing"/>
    <w:uiPriority w:val="1"/>
    <w:qFormat/>
    <w:rsid w:val="001D2F0A"/>
  </w:style>
  <w:style w:type="paragraph" w:customStyle="1" w:styleId="Merknadsniv11">
    <w:name w:val="Merknadsnivå 11"/>
    <w:basedOn w:val="Normal"/>
    <w:uiPriority w:val="99"/>
    <w:unhideWhenUsed/>
    <w:rsid w:val="001D2F0A"/>
    <w:pPr>
      <w:keepNext/>
      <w:numPr>
        <w:numId w:val="1"/>
      </w:numPr>
      <w:spacing w:after="0"/>
      <w:contextualSpacing/>
      <w:outlineLvl w:val="0"/>
    </w:pPr>
    <w:rPr>
      <w:rFonts w:ascii="Verdana" w:hAnsi="Verdana"/>
    </w:rPr>
  </w:style>
  <w:style w:type="paragraph" w:customStyle="1" w:styleId="Merknadsniv21">
    <w:name w:val="Merknadsnivå 21"/>
    <w:basedOn w:val="Normal"/>
    <w:uiPriority w:val="99"/>
    <w:unhideWhenUsed/>
    <w:rsid w:val="001D2F0A"/>
    <w:pPr>
      <w:keepNext/>
      <w:numPr>
        <w:ilvl w:val="1"/>
        <w:numId w:val="1"/>
      </w:numPr>
      <w:spacing w:after="0"/>
      <w:contextualSpacing/>
      <w:outlineLvl w:val="1"/>
    </w:pPr>
    <w:rPr>
      <w:rFonts w:ascii="Verdana" w:hAnsi="Verdana"/>
    </w:rPr>
  </w:style>
  <w:style w:type="paragraph" w:customStyle="1" w:styleId="Merknadsniv31">
    <w:name w:val="Merknadsnivå 31"/>
    <w:basedOn w:val="Normal"/>
    <w:uiPriority w:val="99"/>
    <w:semiHidden/>
    <w:unhideWhenUsed/>
    <w:rsid w:val="001D2F0A"/>
    <w:pPr>
      <w:keepNext/>
      <w:numPr>
        <w:ilvl w:val="2"/>
        <w:numId w:val="1"/>
      </w:numPr>
      <w:spacing w:after="0"/>
      <w:contextualSpacing/>
      <w:outlineLvl w:val="2"/>
    </w:pPr>
    <w:rPr>
      <w:rFonts w:ascii="Verdana" w:hAnsi="Verdana"/>
    </w:rPr>
  </w:style>
  <w:style w:type="paragraph" w:customStyle="1" w:styleId="Merknadsniv41">
    <w:name w:val="Merknadsnivå 41"/>
    <w:basedOn w:val="Normal"/>
    <w:uiPriority w:val="99"/>
    <w:semiHidden/>
    <w:unhideWhenUsed/>
    <w:rsid w:val="001D2F0A"/>
    <w:pPr>
      <w:keepNext/>
      <w:numPr>
        <w:ilvl w:val="3"/>
        <w:numId w:val="1"/>
      </w:numPr>
      <w:spacing w:after="0"/>
      <w:contextualSpacing/>
      <w:outlineLvl w:val="3"/>
    </w:pPr>
    <w:rPr>
      <w:rFonts w:ascii="Verdana" w:hAnsi="Verdana"/>
    </w:rPr>
  </w:style>
  <w:style w:type="paragraph" w:customStyle="1" w:styleId="Merknadsniv51">
    <w:name w:val="Merknadsnivå 51"/>
    <w:basedOn w:val="Normal"/>
    <w:uiPriority w:val="99"/>
    <w:semiHidden/>
    <w:unhideWhenUsed/>
    <w:rsid w:val="001D2F0A"/>
    <w:pPr>
      <w:keepNext/>
      <w:numPr>
        <w:ilvl w:val="4"/>
        <w:numId w:val="1"/>
      </w:numPr>
      <w:spacing w:after="0"/>
      <w:contextualSpacing/>
      <w:outlineLvl w:val="4"/>
    </w:pPr>
    <w:rPr>
      <w:rFonts w:ascii="Verdana" w:hAnsi="Verdana"/>
    </w:rPr>
  </w:style>
  <w:style w:type="paragraph" w:customStyle="1" w:styleId="Merknadsniv61">
    <w:name w:val="Merknadsnivå 61"/>
    <w:basedOn w:val="Normal"/>
    <w:uiPriority w:val="99"/>
    <w:semiHidden/>
    <w:unhideWhenUsed/>
    <w:rsid w:val="001D2F0A"/>
    <w:pPr>
      <w:keepNext/>
      <w:numPr>
        <w:ilvl w:val="5"/>
        <w:numId w:val="1"/>
      </w:numPr>
      <w:spacing w:after="0"/>
      <w:contextualSpacing/>
      <w:outlineLvl w:val="5"/>
    </w:pPr>
    <w:rPr>
      <w:rFonts w:ascii="Verdana" w:hAnsi="Verdana"/>
    </w:rPr>
  </w:style>
  <w:style w:type="paragraph" w:customStyle="1" w:styleId="Merknadsniv71">
    <w:name w:val="Merknadsnivå 71"/>
    <w:basedOn w:val="Normal"/>
    <w:uiPriority w:val="99"/>
    <w:semiHidden/>
    <w:unhideWhenUsed/>
    <w:rsid w:val="001D2F0A"/>
    <w:pPr>
      <w:keepNext/>
      <w:numPr>
        <w:ilvl w:val="6"/>
        <w:numId w:val="1"/>
      </w:numPr>
      <w:spacing w:after="0"/>
      <w:contextualSpacing/>
      <w:outlineLvl w:val="6"/>
    </w:pPr>
    <w:rPr>
      <w:rFonts w:ascii="Verdana" w:hAnsi="Verdana"/>
    </w:rPr>
  </w:style>
  <w:style w:type="paragraph" w:customStyle="1" w:styleId="Merknadsniv81">
    <w:name w:val="Merknadsnivå 81"/>
    <w:basedOn w:val="Normal"/>
    <w:uiPriority w:val="99"/>
    <w:semiHidden/>
    <w:unhideWhenUsed/>
    <w:rsid w:val="001D2F0A"/>
    <w:pPr>
      <w:keepNext/>
      <w:numPr>
        <w:ilvl w:val="7"/>
        <w:numId w:val="1"/>
      </w:numPr>
      <w:spacing w:after="0"/>
      <w:contextualSpacing/>
      <w:outlineLvl w:val="7"/>
    </w:pPr>
    <w:rPr>
      <w:rFonts w:ascii="Verdana" w:hAnsi="Verdana"/>
    </w:rPr>
  </w:style>
  <w:style w:type="paragraph" w:customStyle="1" w:styleId="Merknadsniv91">
    <w:name w:val="Merknadsnivå 91"/>
    <w:basedOn w:val="Normal"/>
    <w:uiPriority w:val="99"/>
    <w:semiHidden/>
    <w:unhideWhenUsed/>
    <w:rsid w:val="001D2F0A"/>
    <w:pPr>
      <w:keepNext/>
      <w:numPr>
        <w:ilvl w:val="8"/>
        <w:numId w:val="1"/>
      </w:numPr>
      <w:spacing w:after="0"/>
      <w:contextualSpacing/>
      <w:outlineLvl w:val="8"/>
    </w:pPr>
    <w:rPr>
      <w:rFonts w:ascii="Verdana" w:hAnsi="Verdana"/>
    </w:rPr>
  </w:style>
  <w:style w:type="paragraph" w:styleId="Topptekst">
    <w:name w:val="header"/>
    <w:basedOn w:val="Normal"/>
    <w:link w:val="TopptekstTegn"/>
    <w:uiPriority w:val="99"/>
    <w:unhideWhenUsed/>
    <w:rsid w:val="001D2F0A"/>
    <w:pPr>
      <w:tabs>
        <w:tab w:val="center" w:pos="4153"/>
        <w:tab w:val="right" w:pos="8306"/>
      </w:tabs>
      <w:spacing w:after="0"/>
    </w:pPr>
  </w:style>
  <w:style w:type="character" w:customStyle="1" w:styleId="TopptekstTegn">
    <w:name w:val="Topptekst Tegn"/>
    <w:basedOn w:val="Standardskriftforavsnitt"/>
    <w:link w:val="Topptekst"/>
    <w:uiPriority w:val="99"/>
    <w:rsid w:val="001D2F0A"/>
  </w:style>
  <w:style w:type="paragraph" w:customStyle="1" w:styleId="Default">
    <w:name w:val="Default"/>
    <w:rsid w:val="00DF6C50"/>
    <w:pPr>
      <w:autoSpaceDE w:val="0"/>
      <w:autoSpaceDN w:val="0"/>
      <w:adjustRightInd w:val="0"/>
    </w:pPr>
    <w:rPr>
      <w:rFonts w:ascii="Trebuchet MS" w:hAnsi="Trebuchet MS" w:cs="Trebuchet MS"/>
      <w:color w:val="00000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70C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A70C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A70C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avsnitt">
    <w:name w:val="List Paragraph"/>
    <w:basedOn w:val="Normal"/>
    <w:uiPriority w:val="34"/>
    <w:qFormat/>
    <w:rsid w:val="002C3E4C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D0048A"/>
    <w:pPr>
      <w:spacing w:after="0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D0048A"/>
    <w:rPr>
      <w:rFonts w:ascii="Tahoma" w:hAnsi="Tahoma" w:cs="Tahoma"/>
      <w:sz w:val="16"/>
      <w:szCs w:val="16"/>
    </w:rPr>
  </w:style>
  <w:style w:type="paragraph" w:styleId="Merknadsniv5">
    <w:name w:val="Note Level 5"/>
    <w:basedOn w:val="Normal"/>
    <w:uiPriority w:val="99"/>
    <w:unhideWhenUsed/>
    <w:rsid w:val="00502E31"/>
    <w:pPr>
      <w:keepNext/>
      <w:numPr>
        <w:ilvl w:val="4"/>
        <w:numId w:val="1"/>
      </w:numPr>
      <w:spacing w:after="0"/>
      <w:contextualSpacing/>
      <w:outlineLvl w:val="4"/>
    </w:pPr>
    <w:rPr>
      <w:rFonts w:ascii="Verdana" w:hAnsi="Verdana"/>
    </w:rPr>
  </w:style>
  <w:style w:type="paragraph" w:styleId="Merknadsniv1">
    <w:name w:val="Note Level 1"/>
    <w:basedOn w:val="Normal"/>
    <w:uiPriority w:val="99"/>
    <w:unhideWhenUsed/>
    <w:rsid w:val="00502E31"/>
    <w:pPr>
      <w:keepNext/>
      <w:numPr>
        <w:numId w:val="1"/>
      </w:numPr>
      <w:spacing w:after="0"/>
      <w:contextualSpacing/>
      <w:outlineLvl w:val="0"/>
    </w:pPr>
    <w:rPr>
      <w:rFonts w:ascii="Verdana" w:hAnsi="Verdan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F0A"/>
    <w:pPr>
      <w:spacing w:after="240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9833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70C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70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A70C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833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Ingenmellomrom">
    <w:name w:val="No Spacing"/>
    <w:uiPriority w:val="1"/>
    <w:qFormat/>
    <w:rsid w:val="001D2F0A"/>
  </w:style>
  <w:style w:type="paragraph" w:customStyle="1" w:styleId="Merknadsniv11">
    <w:name w:val="Merknadsnivå 11"/>
    <w:basedOn w:val="Normal"/>
    <w:uiPriority w:val="99"/>
    <w:unhideWhenUsed/>
    <w:rsid w:val="001D2F0A"/>
    <w:pPr>
      <w:keepNext/>
      <w:numPr>
        <w:numId w:val="1"/>
      </w:numPr>
      <w:spacing w:after="0"/>
      <w:contextualSpacing/>
      <w:outlineLvl w:val="0"/>
    </w:pPr>
    <w:rPr>
      <w:rFonts w:ascii="Verdana" w:hAnsi="Verdana"/>
    </w:rPr>
  </w:style>
  <w:style w:type="paragraph" w:customStyle="1" w:styleId="Merknadsniv21">
    <w:name w:val="Merknadsnivå 21"/>
    <w:basedOn w:val="Normal"/>
    <w:uiPriority w:val="99"/>
    <w:unhideWhenUsed/>
    <w:rsid w:val="001D2F0A"/>
    <w:pPr>
      <w:keepNext/>
      <w:numPr>
        <w:ilvl w:val="1"/>
        <w:numId w:val="1"/>
      </w:numPr>
      <w:spacing w:after="0"/>
      <w:contextualSpacing/>
      <w:outlineLvl w:val="1"/>
    </w:pPr>
    <w:rPr>
      <w:rFonts w:ascii="Verdana" w:hAnsi="Verdana"/>
    </w:rPr>
  </w:style>
  <w:style w:type="paragraph" w:customStyle="1" w:styleId="Merknadsniv31">
    <w:name w:val="Merknadsnivå 31"/>
    <w:basedOn w:val="Normal"/>
    <w:uiPriority w:val="99"/>
    <w:semiHidden/>
    <w:unhideWhenUsed/>
    <w:rsid w:val="001D2F0A"/>
    <w:pPr>
      <w:keepNext/>
      <w:numPr>
        <w:ilvl w:val="2"/>
        <w:numId w:val="1"/>
      </w:numPr>
      <w:spacing w:after="0"/>
      <w:contextualSpacing/>
      <w:outlineLvl w:val="2"/>
    </w:pPr>
    <w:rPr>
      <w:rFonts w:ascii="Verdana" w:hAnsi="Verdana"/>
    </w:rPr>
  </w:style>
  <w:style w:type="paragraph" w:customStyle="1" w:styleId="Merknadsniv41">
    <w:name w:val="Merknadsnivå 41"/>
    <w:basedOn w:val="Normal"/>
    <w:uiPriority w:val="99"/>
    <w:semiHidden/>
    <w:unhideWhenUsed/>
    <w:rsid w:val="001D2F0A"/>
    <w:pPr>
      <w:keepNext/>
      <w:numPr>
        <w:ilvl w:val="3"/>
        <w:numId w:val="1"/>
      </w:numPr>
      <w:spacing w:after="0"/>
      <w:contextualSpacing/>
      <w:outlineLvl w:val="3"/>
    </w:pPr>
    <w:rPr>
      <w:rFonts w:ascii="Verdana" w:hAnsi="Verdana"/>
    </w:rPr>
  </w:style>
  <w:style w:type="paragraph" w:customStyle="1" w:styleId="Merknadsniv51">
    <w:name w:val="Merknadsnivå 51"/>
    <w:basedOn w:val="Normal"/>
    <w:uiPriority w:val="99"/>
    <w:semiHidden/>
    <w:unhideWhenUsed/>
    <w:rsid w:val="001D2F0A"/>
    <w:pPr>
      <w:keepNext/>
      <w:numPr>
        <w:ilvl w:val="4"/>
        <w:numId w:val="1"/>
      </w:numPr>
      <w:spacing w:after="0"/>
      <w:contextualSpacing/>
      <w:outlineLvl w:val="4"/>
    </w:pPr>
    <w:rPr>
      <w:rFonts w:ascii="Verdana" w:hAnsi="Verdana"/>
    </w:rPr>
  </w:style>
  <w:style w:type="paragraph" w:customStyle="1" w:styleId="Merknadsniv61">
    <w:name w:val="Merknadsnivå 61"/>
    <w:basedOn w:val="Normal"/>
    <w:uiPriority w:val="99"/>
    <w:semiHidden/>
    <w:unhideWhenUsed/>
    <w:rsid w:val="001D2F0A"/>
    <w:pPr>
      <w:keepNext/>
      <w:numPr>
        <w:ilvl w:val="5"/>
        <w:numId w:val="1"/>
      </w:numPr>
      <w:spacing w:after="0"/>
      <w:contextualSpacing/>
      <w:outlineLvl w:val="5"/>
    </w:pPr>
    <w:rPr>
      <w:rFonts w:ascii="Verdana" w:hAnsi="Verdana"/>
    </w:rPr>
  </w:style>
  <w:style w:type="paragraph" w:customStyle="1" w:styleId="Merknadsniv71">
    <w:name w:val="Merknadsnivå 71"/>
    <w:basedOn w:val="Normal"/>
    <w:uiPriority w:val="99"/>
    <w:semiHidden/>
    <w:unhideWhenUsed/>
    <w:rsid w:val="001D2F0A"/>
    <w:pPr>
      <w:keepNext/>
      <w:numPr>
        <w:ilvl w:val="6"/>
        <w:numId w:val="1"/>
      </w:numPr>
      <w:spacing w:after="0"/>
      <w:contextualSpacing/>
      <w:outlineLvl w:val="6"/>
    </w:pPr>
    <w:rPr>
      <w:rFonts w:ascii="Verdana" w:hAnsi="Verdana"/>
    </w:rPr>
  </w:style>
  <w:style w:type="paragraph" w:customStyle="1" w:styleId="Merknadsniv81">
    <w:name w:val="Merknadsnivå 81"/>
    <w:basedOn w:val="Normal"/>
    <w:uiPriority w:val="99"/>
    <w:semiHidden/>
    <w:unhideWhenUsed/>
    <w:rsid w:val="001D2F0A"/>
    <w:pPr>
      <w:keepNext/>
      <w:numPr>
        <w:ilvl w:val="7"/>
        <w:numId w:val="1"/>
      </w:numPr>
      <w:spacing w:after="0"/>
      <w:contextualSpacing/>
      <w:outlineLvl w:val="7"/>
    </w:pPr>
    <w:rPr>
      <w:rFonts w:ascii="Verdana" w:hAnsi="Verdana"/>
    </w:rPr>
  </w:style>
  <w:style w:type="paragraph" w:customStyle="1" w:styleId="Merknadsniv91">
    <w:name w:val="Merknadsnivå 91"/>
    <w:basedOn w:val="Normal"/>
    <w:uiPriority w:val="99"/>
    <w:semiHidden/>
    <w:unhideWhenUsed/>
    <w:rsid w:val="001D2F0A"/>
    <w:pPr>
      <w:keepNext/>
      <w:numPr>
        <w:ilvl w:val="8"/>
        <w:numId w:val="1"/>
      </w:numPr>
      <w:spacing w:after="0"/>
      <w:contextualSpacing/>
      <w:outlineLvl w:val="8"/>
    </w:pPr>
    <w:rPr>
      <w:rFonts w:ascii="Verdana" w:hAnsi="Verdana"/>
    </w:rPr>
  </w:style>
  <w:style w:type="paragraph" w:styleId="Topptekst">
    <w:name w:val="header"/>
    <w:basedOn w:val="Normal"/>
    <w:link w:val="TopptekstTegn"/>
    <w:uiPriority w:val="99"/>
    <w:unhideWhenUsed/>
    <w:rsid w:val="001D2F0A"/>
    <w:pPr>
      <w:tabs>
        <w:tab w:val="center" w:pos="4153"/>
        <w:tab w:val="right" w:pos="8306"/>
      </w:tabs>
      <w:spacing w:after="0"/>
    </w:pPr>
  </w:style>
  <w:style w:type="character" w:customStyle="1" w:styleId="TopptekstTegn">
    <w:name w:val="Topptekst Tegn"/>
    <w:basedOn w:val="Standardskriftforavsnitt"/>
    <w:link w:val="Topptekst"/>
    <w:uiPriority w:val="99"/>
    <w:rsid w:val="001D2F0A"/>
  </w:style>
  <w:style w:type="paragraph" w:customStyle="1" w:styleId="Default">
    <w:name w:val="Default"/>
    <w:rsid w:val="00DF6C50"/>
    <w:pPr>
      <w:autoSpaceDE w:val="0"/>
      <w:autoSpaceDN w:val="0"/>
      <w:adjustRightInd w:val="0"/>
    </w:pPr>
    <w:rPr>
      <w:rFonts w:ascii="Trebuchet MS" w:hAnsi="Trebuchet MS" w:cs="Trebuchet MS"/>
      <w:color w:val="00000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70C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A70C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A70C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avsnitt">
    <w:name w:val="List Paragraph"/>
    <w:basedOn w:val="Normal"/>
    <w:uiPriority w:val="34"/>
    <w:qFormat/>
    <w:rsid w:val="002C3E4C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D0048A"/>
    <w:pPr>
      <w:spacing w:after="0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D0048A"/>
    <w:rPr>
      <w:rFonts w:ascii="Tahoma" w:hAnsi="Tahoma" w:cs="Tahoma"/>
      <w:sz w:val="16"/>
      <w:szCs w:val="16"/>
    </w:rPr>
  </w:style>
  <w:style w:type="paragraph" w:styleId="Merknadsniv5">
    <w:name w:val="Note Level 5"/>
    <w:basedOn w:val="Normal"/>
    <w:uiPriority w:val="99"/>
    <w:unhideWhenUsed/>
    <w:rsid w:val="00502E31"/>
    <w:pPr>
      <w:keepNext/>
      <w:numPr>
        <w:ilvl w:val="4"/>
        <w:numId w:val="1"/>
      </w:numPr>
      <w:spacing w:after="0"/>
      <w:contextualSpacing/>
      <w:outlineLvl w:val="4"/>
    </w:pPr>
    <w:rPr>
      <w:rFonts w:ascii="Verdana" w:hAnsi="Verdana"/>
    </w:rPr>
  </w:style>
  <w:style w:type="paragraph" w:styleId="Merknadsniv1">
    <w:name w:val="Note Level 1"/>
    <w:basedOn w:val="Normal"/>
    <w:uiPriority w:val="99"/>
    <w:unhideWhenUsed/>
    <w:rsid w:val="00502E31"/>
    <w:pPr>
      <w:keepNext/>
      <w:numPr>
        <w:numId w:val="1"/>
      </w:numPr>
      <w:spacing w:after="0"/>
      <w:contextualSpacing/>
      <w:outlineLvl w:val="0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1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DE81EE-38AA-9E4D-8B8A-5E7A3B3F8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1712</Words>
  <Characters>9077</Characters>
  <Application>Microsoft Macintosh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10768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Bruker ved UiO</dc:creator>
  <cp:keywords/>
  <dc:description/>
  <cp:lastModifiedBy>Krister Borge</cp:lastModifiedBy>
  <cp:revision>2</cp:revision>
  <dcterms:created xsi:type="dcterms:W3CDTF">2015-02-24T16:33:00Z</dcterms:created>
  <dcterms:modified xsi:type="dcterms:W3CDTF">2015-02-24T16:33:00Z</dcterms:modified>
</cp:coreProperties>
</file>